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50D90B60" w:rsidR="00B05E6B" w:rsidRPr="001726FD" w:rsidRDefault="008C3827" w:rsidP="008C3827">
      <w:pPr>
        <w:jc w:val="right"/>
      </w:pPr>
      <w:r>
        <w:rPr>
          <w:b/>
          <w:bCs/>
          <w:noProof/>
          <w:color w:val="660066"/>
          <w:lang w:eastAsia="en-GB"/>
        </w:rPr>
        <w:drawing>
          <wp:inline distT="0" distB="0" distL="0" distR="0" wp14:anchorId="319631D3" wp14:editId="6A023E39">
            <wp:extent cx="1480820" cy="838200"/>
            <wp:effectExtent l="0" t="0" r="5080" b="0"/>
            <wp:docPr id="6" name="Picture 6" title="University of Sal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LFORD LOGO_CMYK_PRINT_300.jpg"/>
                    <pic:cNvPicPr/>
                  </pic:nvPicPr>
                  <pic:blipFill rotWithShape="1">
                    <a:blip r:embed="rId11" cstate="print">
                      <a:extLst>
                        <a:ext uri="{28A0092B-C50C-407E-A947-70E740481C1C}">
                          <a14:useLocalDpi xmlns:a14="http://schemas.microsoft.com/office/drawing/2010/main" val="0"/>
                        </a:ext>
                      </a:extLst>
                    </a:blip>
                    <a:srcRect l="11991" t="17027" r="14286" b="16285"/>
                    <a:stretch/>
                  </pic:blipFill>
                  <pic:spPr bwMode="auto">
                    <a:xfrm>
                      <a:off x="0" y="0"/>
                      <a:ext cx="1480820" cy="838200"/>
                    </a:xfrm>
                    <a:prstGeom prst="rect">
                      <a:avLst/>
                    </a:prstGeom>
                    <a:ln>
                      <a:noFill/>
                    </a:ln>
                    <a:extLst>
                      <a:ext uri="{53640926-AAD7-44D8-BBD7-CCE9431645EC}">
                        <a14:shadowObscured xmlns:a14="http://schemas.microsoft.com/office/drawing/2010/main"/>
                      </a:ext>
                    </a:extLst>
                  </pic:spPr>
                </pic:pic>
              </a:graphicData>
            </a:graphic>
          </wp:inline>
        </w:drawing>
      </w:r>
    </w:p>
    <w:p w14:paraId="2796B1E9" w14:textId="779D8147" w:rsidR="00B05E6B" w:rsidRPr="009F66DD" w:rsidRDefault="00B05E6B" w:rsidP="006303E1">
      <w:pPr>
        <w:pStyle w:val="Heading1"/>
      </w:pPr>
      <w:r>
        <w:t xml:space="preserve">Assessment </w:t>
      </w:r>
      <w:r w:rsidR="00FE3182">
        <w:t>Information</w:t>
      </w:r>
      <w:r w:rsidR="00C0560B">
        <w:t>/</w:t>
      </w:r>
      <w:r w:rsidR="00FE3182">
        <w:t>Brief</w:t>
      </w:r>
      <w:r>
        <w:t xml:space="preserve"> 20</w:t>
      </w:r>
      <w:r w:rsidR="72A2DF83">
        <w:t>2</w:t>
      </w:r>
      <w:r w:rsidR="57C3AD31">
        <w:t>1</w:t>
      </w:r>
      <w:r w:rsidR="0068643E">
        <w:t>-22</w:t>
      </w:r>
    </w:p>
    <w:p w14:paraId="7715AE31" w14:textId="1CE7BFA9" w:rsidR="00D82977" w:rsidRPr="00D82977" w:rsidRDefault="00D82977" w:rsidP="006303E1">
      <w:pPr>
        <w:pStyle w:val="body"/>
      </w:pPr>
    </w:p>
    <w:tbl>
      <w:tblPr>
        <w:tblStyle w:val="TableGrid"/>
        <w:tblW w:w="0" w:type="auto"/>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CellMar>
          <w:top w:w="85" w:type="dxa"/>
          <w:bottom w:w="85" w:type="dxa"/>
        </w:tblCellMar>
        <w:tblLook w:val="04A0" w:firstRow="1" w:lastRow="0" w:firstColumn="1" w:lastColumn="0" w:noHBand="0" w:noVBand="1"/>
        <w:tblCaption w:val="Main table containing the text"/>
      </w:tblPr>
      <w:tblGrid>
        <w:gridCol w:w="2327"/>
        <w:gridCol w:w="7288"/>
      </w:tblGrid>
      <w:tr w:rsidR="008907FC" w:rsidRPr="001726FD" w14:paraId="52075B9C" w14:textId="77777777" w:rsidTr="0096102F">
        <w:tc>
          <w:tcPr>
            <w:tcW w:w="2327" w:type="dxa"/>
            <w:hideMark/>
          </w:tcPr>
          <w:p w14:paraId="3DF70B94" w14:textId="77777777" w:rsidR="008907FC" w:rsidRPr="00D77B19" w:rsidRDefault="000D1E3A" w:rsidP="00D77B19">
            <w:pPr>
              <w:pStyle w:val="SideHeadings"/>
            </w:pPr>
            <w:r w:rsidRPr="00D77B19">
              <w:t>Module t</w:t>
            </w:r>
            <w:r w:rsidR="008907FC" w:rsidRPr="00D77B19">
              <w:t>itle</w:t>
            </w:r>
          </w:p>
        </w:tc>
        <w:tc>
          <w:tcPr>
            <w:tcW w:w="7288" w:type="dxa"/>
            <w:vAlign w:val="center"/>
            <w:hideMark/>
          </w:tcPr>
          <w:p w14:paraId="219FDF3D" w14:textId="3D4C6D10" w:rsidR="008907FC" w:rsidRPr="001726FD" w:rsidRDefault="0010555D" w:rsidP="006303E1">
            <w:pPr>
              <w:pStyle w:val="Heading1"/>
              <w:outlineLvl w:val="0"/>
            </w:pPr>
            <w:r>
              <w:t>Computer Programming</w:t>
            </w:r>
          </w:p>
        </w:tc>
      </w:tr>
      <w:tr w:rsidR="008907FC" w:rsidRPr="001726FD" w14:paraId="3B2BE59A" w14:textId="77777777" w:rsidTr="0096102F">
        <w:tc>
          <w:tcPr>
            <w:tcW w:w="2327" w:type="dxa"/>
            <w:hideMark/>
          </w:tcPr>
          <w:p w14:paraId="7C415E92" w14:textId="77777777" w:rsidR="008907FC" w:rsidRPr="00D77B19" w:rsidRDefault="008907FC" w:rsidP="00D77B19">
            <w:pPr>
              <w:pStyle w:val="SideHeadings"/>
            </w:pPr>
            <w:r w:rsidRPr="00D77B19">
              <w:t>CRN</w:t>
            </w:r>
          </w:p>
        </w:tc>
        <w:tc>
          <w:tcPr>
            <w:tcW w:w="7288" w:type="dxa"/>
            <w:vAlign w:val="center"/>
            <w:hideMark/>
          </w:tcPr>
          <w:p w14:paraId="59493DC5" w14:textId="6151A658" w:rsidR="008907FC" w:rsidRPr="001726FD" w:rsidRDefault="0010555D">
            <w:pPr>
              <w:pStyle w:val="body"/>
            </w:pPr>
            <w:r>
              <w:t>50162/50610</w:t>
            </w:r>
          </w:p>
        </w:tc>
      </w:tr>
      <w:tr w:rsidR="008907FC" w:rsidRPr="001726FD" w14:paraId="5BCF9298" w14:textId="77777777" w:rsidTr="0096102F">
        <w:tc>
          <w:tcPr>
            <w:tcW w:w="2327" w:type="dxa"/>
            <w:hideMark/>
          </w:tcPr>
          <w:p w14:paraId="0CFFFD6B" w14:textId="77777777" w:rsidR="008907FC" w:rsidRPr="00D77B19" w:rsidRDefault="008907FC" w:rsidP="00D77B19">
            <w:pPr>
              <w:pStyle w:val="SideHeadings"/>
            </w:pPr>
            <w:r w:rsidRPr="00D77B19">
              <w:t>Level</w:t>
            </w:r>
          </w:p>
        </w:tc>
        <w:tc>
          <w:tcPr>
            <w:tcW w:w="7288" w:type="dxa"/>
            <w:vAlign w:val="center"/>
            <w:hideMark/>
          </w:tcPr>
          <w:p w14:paraId="33096EF0" w14:textId="0118118F" w:rsidR="008907FC" w:rsidRPr="001726FD" w:rsidRDefault="0010555D">
            <w:pPr>
              <w:pStyle w:val="body"/>
            </w:pPr>
            <w:r>
              <w:t>3</w:t>
            </w:r>
          </w:p>
        </w:tc>
      </w:tr>
      <w:tr w:rsidR="008907FC" w:rsidRPr="001726FD" w14:paraId="4FF40C94" w14:textId="77777777" w:rsidTr="0096102F">
        <w:tc>
          <w:tcPr>
            <w:tcW w:w="2327" w:type="dxa"/>
            <w:hideMark/>
          </w:tcPr>
          <w:p w14:paraId="7C5CBEBC" w14:textId="77777777" w:rsidR="008907FC" w:rsidRPr="00D77B19" w:rsidRDefault="008907FC" w:rsidP="00E3558C">
            <w:pPr>
              <w:pStyle w:val="SideHeadings"/>
            </w:pPr>
            <w:r w:rsidRPr="00D77B19">
              <w:t>Assessment title</w:t>
            </w:r>
          </w:p>
        </w:tc>
        <w:tc>
          <w:tcPr>
            <w:tcW w:w="7288" w:type="dxa"/>
            <w:vAlign w:val="center"/>
            <w:hideMark/>
          </w:tcPr>
          <w:p w14:paraId="59035B58" w14:textId="501C57E9" w:rsidR="008907FC" w:rsidRPr="001726FD" w:rsidRDefault="008D5A05" w:rsidP="00FE2BD8">
            <w:pPr>
              <w:pStyle w:val="Assignmenttitle"/>
            </w:pPr>
            <w:r>
              <w:t xml:space="preserve">Assignment </w:t>
            </w:r>
            <w:r w:rsidR="0098593E">
              <w:t>2</w:t>
            </w:r>
            <w:r>
              <w:t xml:space="preserve">: </w:t>
            </w:r>
            <w:r w:rsidR="00D35CF0">
              <w:t>Coding a survey app with a graphical user interface</w:t>
            </w:r>
          </w:p>
        </w:tc>
      </w:tr>
      <w:tr w:rsidR="00CE7FB9" w:rsidRPr="001726FD" w14:paraId="40255665" w14:textId="77777777" w:rsidTr="0096102F">
        <w:tc>
          <w:tcPr>
            <w:tcW w:w="2327" w:type="dxa"/>
          </w:tcPr>
          <w:p w14:paraId="585D6E6B" w14:textId="77777777" w:rsidR="00CE7FB9" w:rsidRPr="00D77B19" w:rsidRDefault="00CE7FB9" w:rsidP="00D77B19">
            <w:pPr>
              <w:pStyle w:val="SideHeadings"/>
            </w:pPr>
            <w:r w:rsidRPr="00D77B19">
              <w:t>Weighting within module</w:t>
            </w:r>
          </w:p>
        </w:tc>
        <w:tc>
          <w:tcPr>
            <w:tcW w:w="7288" w:type="dxa"/>
            <w:vAlign w:val="center"/>
          </w:tcPr>
          <w:p w14:paraId="7E24D5EE" w14:textId="2A3A3911" w:rsidR="00CE7FB9" w:rsidRPr="001726FD" w:rsidRDefault="00CE7FB9" w:rsidP="006303E1">
            <w:pPr>
              <w:pStyle w:val="body"/>
            </w:pPr>
            <w:r w:rsidRPr="001726FD">
              <w:t xml:space="preserve">This assessment is worth </w:t>
            </w:r>
            <w:r w:rsidR="0098593E">
              <w:t>7</w:t>
            </w:r>
            <w:r w:rsidR="003F289B">
              <w:t>0</w:t>
            </w:r>
            <w:r w:rsidRPr="001726FD">
              <w:t>% of the overall module mark.</w:t>
            </w:r>
          </w:p>
        </w:tc>
      </w:tr>
      <w:tr w:rsidR="00CE7FB9" w:rsidRPr="001726FD" w14:paraId="1CC05A0F" w14:textId="77777777" w:rsidTr="0096102F">
        <w:tc>
          <w:tcPr>
            <w:tcW w:w="2327" w:type="dxa"/>
          </w:tcPr>
          <w:p w14:paraId="6E9F2C6B" w14:textId="77777777" w:rsidR="00CE7FB9" w:rsidRPr="00D77B19" w:rsidRDefault="00CE7FB9" w:rsidP="00D77B19">
            <w:pPr>
              <w:pStyle w:val="SideHeadings"/>
            </w:pPr>
            <w:r w:rsidRPr="00D77B19">
              <w:t xml:space="preserve">Submission deadline date and time </w:t>
            </w:r>
          </w:p>
        </w:tc>
        <w:tc>
          <w:tcPr>
            <w:tcW w:w="7288" w:type="dxa"/>
            <w:vAlign w:val="center"/>
          </w:tcPr>
          <w:p w14:paraId="104DA225" w14:textId="0E2B1179" w:rsidR="002D697E" w:rsidRDefault="002D697E" w:rsidP="002D697E"/>
          <w:p w14:paraId="7C2FF733" w14:textId="411F85E9" w:rsidR="00273316" w:rsidRDefault="00574B57" w:rsidP="00273316">
            <w:pPr>
              <w:pStyle w:val="Heading1"/>
              <w:outlineLvl w:val="0"/>
            </w:pPr>
            <w:r>
              <w:t>Friday</w:t>
            </w:r>
            <w:r w:rsidR="00273316">
              <w:t xml:space="preserve"> </w:t>
            </w:r>
            <w:r w:rsidR="00C71E3A">
              <w:t>17th</w:t>
            </w:r>
            <w:r w:rsidR="00273316">
              <w:t xml:space="preserve"> </w:t>
            </w:r>
            <w:r w:rsidR="00C71E3A">
              <w:t>December</w:t>
            </w:r>
            <w:r w:rsidR="00273316">
              <w:t xml:space="preserve"> 202</w:t>
            </w:r>
            <w:r w:rsidR="00C71E3A">
              <w:t>1</w:t>
            </w:r>
            <w:r w:rsidR="00273316">
              <w:t xml:space="preserve"> before </w:t>
            </w:r>
            <w:r w:rsidR="00E91F1A">
              <w:t>4</w:t>
            </w:r>
            <w:r w:rsidR="00273316">
              <w:t xml:space="preserve">pm </w:t>
            </w:r>
          </w:p>
          <w:p w14:paraId="6145FF67" w14:textId="77777777" w:rsidR="003F289B" w:rsidRDefault="003F289B" w:rsidP="002D697E"/>
          <w:p w14:paraId="23D6EB8D" w14:textId="2B43B86F" w:rsidR="002D697E" w:rsidRPr="002D697E" w:rsidRDefault="002D697E" w:rsidP="002D697E">
            <w:r>
              <w:t>For coursework assessments only: students with a Reasonable Adjustment Plan (RAP) should check their RAP to see if an extension to this submission date has been agreed.</w:t>
            </w:r>
          </w:p>
        </w:tc>
      </w:tr>
      <w:tr w:rsidR="008C3827" w:rsidRPr="001726FD" w14:paraId="5B7C0027" w14:textId="77777777" w:rsidTr="0096102F">
        <w:tc>
          <w:tcPr>
            <w:tcW w:w="2327" w:type="dxa"/>
          </w:tcPr>
          <w:p w14:paraId="473CE7EB" w14:textId="10D84EF2" w:rsidR="008C3827" w:rsidRPr="00D77B19" w:rsidRDefault="008C3827" w:rsidP="008C3827">
            <w:pPr>
              <w:pStyle w:val="SideHeadings"/>
            </w:pPr>
            <w:r w:rsidRPr="00D77B19">
              <w:t>Module Leader/Assessment set by</w:t>
            </w:r>
          </w:p>
        </w:tc>
        <w:tc>
          <w:tcPr>
            <w:tcW w:w="7288" w:type="dxa"/>
          </w:tcPr>
          <w:p w14:paraId="2076FD6C" w14:textId="23D8D753" w:rsidR="002D5940" w:rsidRPr="00D07730" w:rsidRDefault="00D07730" w:rsidP="008C3827">
            <w:pPr>
              <w:pStyle w:val="Heading1"/>
              <w:outlineLvl w:val="0"/>
              <w:rPr>
                <w:sz w:val="20"/>
                <w:szCs w:val="20"/>
                <w:lang w:val="en-AU"/>
              </w:rPr>
            </w:pPr>
            <w:r>
              <w:rPr>
                <w:sz w:val="24"/>
                <w:szCs w:val="24"/>
                <w:lang w:val="en-AU"/>
              </w:rPr>
              <w:t>Dr Ian Drumm, i.drumm@salford.ac.uk</w:t>
            </w:r>
          </w:p>
          <w:p w14:paraId="0699F5EC" w14:textId="2FDBA8A4" w:rsidR="008C3827" w:rsidRPr="008C3827" w:rsidRDefault="008C3827" w:rsidP="008C3827">
            <w:pPr>
              <w:pStyle w:val="Heading1"/>
              <w:outlineLvl w:val="0"/>
              <w:rPr>
                <w:sz w:val="24"/>
                <w:szCs w:val="24"/>
              </w:rPr>
            </w:pPr>
          </w:p>
        </w:tc>
      </w:tr>
      <w:tr w:rsidR="008C3827" w:rsidRPr="001726FD" w14:paraId="073FD147" w14:textId="77777777" w:rsidTr="0096102F">
        <w:tc>
          <w:tcPr>
            <w:tcW w:w="2327" w:type="dxa"/>
          </w:tcPr>
          <w:p w14:paraId="1EE67B5D" w14:textId="77777777" w:rsidR="008C3827" w:rsidRPr="00D77B19" w:rsidRDefault="008C3827" w:rsidP="008C3827">
            <w:pPr>
              <w:pStyle w:val="SideHeadings"/>
            </w:pPr>
            <w:r w:rsidRPr="00D77B19">
              <w:t>How to submit</w:t>
            </w:r>
          </w:p>
          <w:p w14:paraId="5D55FCDA" w14:textId="77777777" w:rsidR="008C3827" w:rsidRPr="00D77B19" w:rsidRDefault="008C3827" w:rsidP="008C3827">
            <w:pPr>
              <w:pStyle w:val="SideHeadings"/>
            </w:pPr>
          </w:p>
        </w:tc>
        <w:tc>
          <w:tcPr>
            <w:tcW w:w="7288" w:type="dxa"/>
          </w:tcPr>
          <w:p w14:paraId="29450F1D" w14:textId="7F0EBA11" w:rsidR="005B59B2" w:rsidRDefault="005B59B2" w:rsidP="005B59B2">
            <w:r>
              <w:t xml:space="preserve">You are to submit electronically via the Computer Programming </w:t>
            </w:r>
            <w:r w:rsidRPr="008B1D49">
              <w:rPr>
                <w:b/>
                <w:bCs/>
              </w:rPr>
              <w:t xml:space="preserve">Blackboard </w:t>
            </w:r>
            <w:r>
              <w:t>page….</w:t>
            </w:r>
          </w:p>
          <w:p w14:paraId="596181A2" w14:textId="77777777" w:rsidR="005B59B2" w:rsidRDefault="005B59B2" w:rsidP="005B59B2">
            <w:r>
              <w:t xml:space="preserve"> </w:t>
            </w:r>
          </w:p>
          <w:p w14:paraId="030A2208" w14:textId="77777777" w:rsidR="00003A3B" w:rsidRDefault="00003A3B" w:rsidP="00003A3B">
            <w:pPr>
              <w:numPr>
                <w:ilvl w:val="0"/>
                <w:numId w:val="31"/>
              </w:numPr>
              <w:suppressAutoHyphens/>
              <w:spacing w:after="160" w:line="259" w:lineRule="auto"/>
              <w:contextualSpacing/>
            </w:pPr>
            <w:r>
              <w:t xml:space="preserve">zipped folder containing your Python file and any resources it uses (e.g. images). The name of the folder and the name of the python file must be of the form… </w:t>
            </w:r>
            <w:r w:rsidRPr="00327630">
              <w:rPr>
                <w:i/>
                <w:iCs/>
              </w:rPr>
              <w:t>surname</w:t>
            </w:r>
            <w:r>
              <w:rPr>
                <w:i/>
                <w:iCs/>
              </w:rPr>
              <w:t>_initial</w:t>
            </w:r>
            <w:r w:rsidRPr="00327630">
              <w:rPr>
                <w:i/>
                <w:iCs/>
              </w:rPr>
              <w:t>_application.</w:t>
            </w:r>
            <w:r>
              <w:rPr>
                <w:i/>
                <w:iCs/>
              </w:rPr>
              <w:t xml:space="preserve"> </w:t>
            </w:r>
            <w:r>
              <w:t xml:space="preserve">For example, a directory folder called </w:t>
            </w:r>
            <w:r w:rsidRPr="00F0194D">
              <w:rPr>
                <w:b/>
                <w:bCs/>
              </w:rPr>
              <w:t>smith_j_application</w:t>
            </w:r>
            <w:r>
              <w:t xml:space="preserve">, containing </w:t>
            </w:r>
            <w:r w:rsidRPr="00F0194D">
              <w:rPr>
                <w:b/>
                <w:bCs/>
              </w:rPr>
              <w:t>smith_j_application.py</w:t>
            </w:r>
            <w:r>
              <w:t xml:space="preserve"> and accompanying images.</w:t>
            </w:r>
          </w:p>
          <w:p w14:paraId="36C84853" w14:textId="77777777" w:rsidR="00003A3B" w:rsidRDefault="00003A3B" w:rsidP="00003A3B">
            <w:pPr>
              <w:suppressAutoHyphens/>
              <w:ind w:left="720"/>
            </w:pPr>
          </w:p>
          <w:p w14:paraId="3C8B7391" w14:textId="2EE91FC0" w:rsidR="00003A3B" w:rsidRDefault="00003A3B" w:rsidP="00003A3B">
            <w:pPr>
              <w:suppressAutoHyphens/>
              <w:ind w:left="720"/>
            </w:pPr>
            <w:r>
              <w:t xml:space="preserve">The assessors must be able to run this application straight from the command line without having </w:t>
            </w:r>
            <w:r w:rsidR="00F34EE0">
              <w:t>to</w:t>
            </w:r>
            <w:r>
              <w:t xml:space="preserve"> install any additional libraries or moving any resources. For example, by typing…</w:t>
            </w:r>
          </w:p>
          <w:p w14:paraId="4CDD633B" w14:textId="77777777" w:rsidR="00003A3B" w:rsidRDefault="00003A3B" w:rsidP="00003A3B">
            <w:pPr>
              <w:suppressAutoHyphens/>
              <w:ind w:left="720"/>
            </w:pPr>
          </w:p>
          <w:p w14:paraId="46D22770" w14:textId="25DC657A" w:rsidR="00C11E49" w:rsidRPr="00003A3B" w:rsidRDefault="00003A3B" w:rsidP="00003A3B">
            <w:pPr>
              <w:pStyle w:val="ListParagraph"/>
              <w:suppressAutoHyphens/>
              <w:ind w:left="1080"/>
              <w:rPr>
                <w:b/>
                <w:bCs/>
              </w:rPr>
            </w:pPr>
            <w:r w:rsidRPr="00BA094D">
              <w:rPr>
                <w:b/>
                <w:bCs/>
              </w:rPr>
              <w:t>python smith_j_application.py</w:t>
            </w:r>
          </w:p>
        </w:tc>
      </w:tr>
      <w:tr w:rsidR="00C11E49" w:rsidRPr="001726FD" w14:paraId="09A3C671" w14:textId="77777777" w:rsidTr="0096102F">
        <w:tc>
          <w:tcPr>
            <w:tcW w:w="2327" w:type="dxa"/>
          </w:tcPr>
          <w:p w14:paraId="5550EC5F" w14:textId="77777777" w:rsidR="00C11E49" w:rsidRPr="00D77B19" w:rsidRDefault="00C11E49" w:rsidP="00C11E49">
            <w:pPr>
              <w:pStyle w:val="SideHeadings"/>
            </w:pPr>
            <w:r w:rsidRPr="00D77B19">
              <w:lastRenderedPageBreak/>
              <w:t>Assessment task details and instructions</w:t>
            </w:r>
          </w:p>
          <w:p w14:paraId="794DD867" w14:textId="77777777" w:rsidR="00C11E49" w:rsidRPr="00D77B19" w:rsidRDefault="00C11E49" w:rsidP="00C11E49">
            <w:pPr>
              <w:pStyle w:val="SideHeadings"/>
            </w:pPr>
          </w:p>
        </w:tc>
        <w:tc>
          <w:tcPr>
            <w:tcW w:w="7288" w:type="dxa"/>
          </w:tcPr>
          <w:p w14:paraId="5D1A6614" w14:textId="77777777" w:rsidR="00C11E49" w:rsidRPr="00D77B19" w:rsidRDefault="00C11E49" w:rsidP="00C11E49">
            <w:pPr>
              <w:pStyle w:val="SideHeadings"/>
            </w:pPr>
            <w:r w:rsidRPr="00D77B19">
              <w:t>Assessment task details and instructions</w:t>
            </w:r>
          </w:p>
          <w:p w14:paraId="3D3541C6" w14:textId="56DD465E" w:rsidR="00003A3B" w:rsidRDefault="00003A3B" w:rsidP="006A1F2D">
            <w:r>
              <w:t xml:space="preserve">A giant ‘singing’ sculpture is about to tour the UK to promote the science of acoustics. The project coordinators and funders want to survey </w:t>
            </w:r>
            <w:r w:rsidR="006A1F2D">
              <w:t>the</w:t>
            </w:r>
            <w:r>
              <w:t xml:space="preserve"> people who viewed the sculpture</w:t>
            </w:r>
            <w:r w:rsidR="006A1F2D">
              <w:t>.</w:t>
            </w:r>
          </w:p>
          <w:p w14:paraId="3F2926AA" w14:textId="23D0AD53" w:rsidR="00003A3B" w:rsidRDefault="00003A3B" w:rsidP="00003A3B"/>
          <w:p w14:paraId="53E87004" w14:textId="52E06E27" w:rsidR="00003A3B" w:rsidRDefault="00003A3B" w:rsidP="00003A3B">
            <w:r>
              <w:rPr>
                <w:noProof/>
                <w:lang w:eastAsia="en-GB"/>
              </w:rPr>
              <w:drawing>
                <wp:inline distT="0" distB="0" distL="0" distR="0" wp14:anchorId="1092EFF9" wp14:editId="700CE7F0">
                  <wp:extent cx="2358571" cy="1317012"/>
                  <wp:effectExtent l="0" t="0" r="3810" b="381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361997" cy="1318925"/>
                          </a:xfrm>
                          <a:prstGeom prst="rect">
                            <a:avLst/>
                          </a:prstGeom>
                          <a:noFill/>
                          <a:ln w="9525">
                            <a:noFill/>
                            <a:miter lim="800000"/>
                            <a:headEnd/>
                            <a:tailEnd/>
                          </a:ln>
                        </pic:spPr>
                      </pic:pic>
                    </a:graphicData>
                  </a:graphic>
                </wp:inline>
              </w:drawing>
            </w:r>
          </w:p>
          <w:p w14:paraId="0D2F0B6A" w14:textId="373B8C8F" w:rsidR="006A1F2D" w:rsidRDefault="00003A3B" w:rsidP="006A1F2D">
            <w:r>
              <w:t xml:space="preserve">To do this the funders require a Python application running on a nearby PC that </w:t>
            </w:r>
            <w:r w:rsidR="006A1F2D">
              <w:t>viewer</w:t>
            </w:r>
            <w:r w:rsidR="003F203B">
              <w:t>s</w:t>
            </w:r>
            <w:r w:rsidR="006A1F2D">
              <w:t xml:space="preserve"> of the sculpture</w:t>
            </w:r>
            <w:r>
              <w:t xml:space="preserve"> can use to fill in a form with </w:t>
            </w:r>
            <w:r w:rsidR="006A1F2D">
              <w:t xml:space="preserve">their </w:t>
            </w:r>
            <w:r>
              <w:t>name, demographics (age, sex, ethnicity, disabled status, etc)</w:t>
            </w:r>
            <w:r w:rsidR="006A1F2D">
              <w:t xml:space="preserve">, </w:t>
            </w:r>
            <w:r>
              <w:t xml:space="preserve">and </w:t>
            </w:r>
            <w:r w:rsidR="00044E60">
              <w:t>whether they</w:t>
            </w:r>
            <w:r w:rsidR="00D91595">
              <w:t xml:space="preserve"> </w:t>
            </w:r>
            <w:r w:rsidR="006A1F2D">
              <w:t>a) enjoy</w:t>
            </w:r>
            <w:r w:rsidR="00044E60">
              <w:t>ed</w:t>
            </w:r>
            <w:r w:rsidR="006A1F2D">
              <w:t xml:space="preserve"> the sculpture</w:t>
            </w:r>
            <w:r w:rsidR="00FF13E9">
              <w:t>,</w:t>
            </w:r>
            <w:r w:rsidR="00D91595">
              <w:t xml:space="preserve"> </w:t>
            </w:r>
            <w:r w:rsidR="006A1F2D">
              <w:t>b) were curious as to how it worked</w:t>
            </w:r>
            <w:r w:rsidR="00D91595">
              <w:t xml:space="preserve"> and </w:t>
            </w:r>
            <w:r w:rsidR="006A1F2D">
              <w:t xml:space="preserve">c) </w:t>
            </w:r>
            <w:r w:rsidR="00044E60">
              <w:t>wanted to</w:t>
            </w:r>
            <w:r w:rsidR="006A1F2D">
              <w:t xml:space="preserve"> know more about science as a result</w:t>
            </w:r>
            <w:r w:rsidR="00D91595">
              <w:t>.</w:t>
            </w:r>
          </w:p>
          <w:p w14:paraId="6825AD43" w14:textId="4D4449DD" w:rsidR="00003A3B" w:rsidRDefault="00003A3B" w:rsidP="00003A3B"/>
          <w:p w14:paraId="37EDA92B" w14:textId="1CE4E546" w:rsidR="003F203B" w:rsidRDefault="002C3462" w:rsidP="003F203B">
            <w:r>
              <w:t>Create an application with an attractive graphical user interface to enable</w:t>
            </w:r>
            <w:r w:rsidR="00466588">
              <w:t xml:space="preserve"> viewer</w:t>
            </w:r>
            <w:r w:rsidR="006A1F2D">
              <w:t>s</w:t>
            </w:r>
            <w:r w:rsidR="00466588">
              <w:t xml:space="preserve"> of the sculpture</w:t>
            </w:r>
            <w:r w:rsidR="00325168">
              <w:t xml:space="preserve"> </w:t>
            </w:r>
            <w:r w:rsidR="00D55736">
              <w:t>to complete</w:t>
            </w:r>
            <w:r w:rsidR="006A1F2D">
              <w:t xml:space="preserve"> and submit</w:t>
            </w:r>
            <w:r w:rsidR="00D55736">
              <w:t xml:space="preserve"> </w:t>
            </w:r>
            <w:r w:rsidR="0006000C">
              <w:t xml:space="preserve">this </w:t>
            </w:r>
            <w:r w:rsidR="006A1F2D">
              <w:t>form</w:t>
            </w:r>
            <w:r w:rsidR="00466588">
              <w:t>.</w:t>
            </w:r>
            <w:r w:rsidR="003F203B">
              <w:t xml:space="preserve"> The application should ideally be attractively presented </w:t>
            </w:r>
            <w:r w:rsidR="00D91595">
              <w:t xml:space="preserve">and accessible </w:t>
            </w:r>
            <w:r w:rsidR="003F203B">
              <w:t>e.g. with images</w:t>
            </w:r>
            <w:r w:rsidR="00D91595">
              <w:t xml:space="preserve">, suitable colours and fonts, </w:t>
            </w:r>
            <w:r w:rsidR="003F203B">
              <w:t>and a range of UI controls.</w:t>
            </w:r>
          </w:p>
          <w:p w14:paraId="4FD27D59" w14:textId="10A951CA" w:rsidR="002C3462" w:rsidRDefault="002C3462" w:rsidP="00003A3B"/>
          <w:p w14:paraId="4DE0D9BF" w14:textId="2DF6BAD7" w:rsidR="006A1F2D" w:rsidRDefault="00003A3B" w:rsidP="00003A3B">
            <w:r w:rsidRPr="006179C6">
              <w:t xml:space="preserve">All data apart from </w:t>
            </w:r>
            <w:r w:rsidR="00044E60">
              <w:t xml:space="preserve">the </w:t>
            </w:r>
            <w:r w:rsidRPr="006179C6">
              <w:t xml:space="preserve">name must be amenable to </w:t>
            </w:r>
            <w:r>
              <w:t xml:space="preserve">a </w:t>
            </w:r>
            <w:r w:rsidRPr="006179C6">
              <w:t>numerical representation for</w:t>
            </w:r>
            <w:r>
              <w:t xml:space="preserve"> possible</w:t>
            </w:r>
            <w:r w:rsidRPr="006179C6">
              <w:t xml:space="preserve"> statistical evaluation, for example</w:t>
            </w:r>
            <w:r>
              <w:t xml:space="preserve"> i</w:t>
            </w:r>
            <w:r w:rsidRPr="006179C6">
              <w:t>f people are asked if they enjoyed the sculpture</w:t>
            </w:r>
            <w:r w:rsidR="003F203B">
              <w:t>,</w:t>
            </w:r>
            <w:r w:rsidRPr="006179C6">
              <w:t xml:space="preserve"> they could choose from </w:t>
            </w:r>
            <w:r>
              <w:t xml:space="preserve">1 </w:t>
            </w:r>
            <w:r w:rsidRPr="006179C6">
              <w:t>Strongly</w:t>
            </w:r>
            <w:r w:rsidR="00044E60">
              <w:t xml:space="preserve"> Agree</w:t>
            </w:r>
            <w:r>
              <w:t>,</w:t>
            </w:r>
            <w:r w:rsidRPr="006179C6">
              <w:t xml:space="preserve"> </w:t>
            </w:r>
            <w:r>
              <w:t xml:space="preserve">2 Agree, 3 Neither Agree, 4 Disagree or 5 </w:t>
            </w:r>
            <w:r w:rsidRPr="006179C6">
              <w:t>Strongly Disagree (</w:t>
            </w:r>
            <w:r>
              <w:t xml:space="preserve">i.e. a </w:t>
            </w:r>
            <w:r w:rsidRPr="006179C6">
              <w:t>Likert scale</w:t>
            </w:r>
            <w:r>
              <w:t>). If asked ethnicity they can choose from 1 White, 2 Black, 3 Chinese, 4 Asian or 5 Other.</w:t>
            </w:r>
          </w:p>
          <w:p w14:paraId="152E5781" w14:textId="77777777" w:rsidR="00044E60" w:rsidRDefault="00044E60" w:rsidP="00003A3B"/>
          <w:p w14:paraId="1E1C2F8D" w14:textId="7C5359CE" w:rsidR="003F203B" w:rsidRPr="00F97ABC" w:rsidRDefault="003F203B" w:rsidP="003F203B">
            <w:r>
              <w:t>Ideally the application should include error checking, for example if a non-numerical age is entered how will you test for it and how will you deal with the error?</w:t>
            </w:r>
          </w:p>
          <w:p w14:paraId="61F3AD3D" w14:textId="77777777" w:rsidR="003F203B" w:rsidRDefault="003F203B" w:rsidP="00003A3B"/>
          <w:p w14:paraId="33990D48" w14:textId="09BF0BC1" w:rsidR="006A1F2D" w:rsidRDefault="006A1F2D" w:rsidP="00003A3B">
            <w:r>
              <w:t xml:space="preserve">For higher marks the application should include </w:t>
            </w:r>
            <w:r w:rsidR="003F203B">
              <w:t xml:space="preserve">a </w:t>
            </w:r>
            <w:r>
              <w:t>separate tab page</w:t>
            </w:r>
            <w:r w:rsidR="00044E60">
              <w:t xml:space="preserve"> or window</w:t>
            </w:r>
            <w:r>
              <w:t xml:space="preserve"> so that </w:t>
            </w:r>
            <w:r w:rsidR="00044E60">
              <w:t xml:space="preserve">the </w:t>
            </w:r>
            <w:r>
              <w:t xml:space="preserve">hosts of the application can view a list of </w:t>
            </w:r>
            <w:r w:rsidR="003F203B">
              <w:t>the sculpture viewer</w:t>
            </w:r>
            <w:r w:rsidR="00044E60">
              <w:t>s’ names</w:t>
            </w:r>
            <w:r w:rsidR="003F203B">
              <w:t xml:space="preserve"> </w:t>
            </w:r>
            <w:r w:rsidR="00044E60">
              <w:t>and the answers they submitted.</w:t>
            </w:r>
          </w:p>
          <w:p w14:paraId="0F0228BB" w14:textId="77777777" w:rsidR="003F203B" w:rsidRDefault="003F203B" w:rsidP="00003A3B"/>
          <w:p w14:paraId="54462A80" w14:textId="58CC7AFE" w:rsidR="003F203B" w:rsidRDefault="003F203B" w:rsidP="00003A3B">
            <w:r>
              <w:t>For higher marks the hosts should also be able to see</w:t>
            </w:r>
            <w:r w:rsidR="006A1F2D">
              <w:t xml:space="preserve"> statistical values associated with the data.</w:t>
            </w:r>
            <w:r>
              <w:t xml:space="preserve"> </w:t>
            </w:r>
            <w:r w:rsidR="00003A3B" w:rsidRPr="00044E60">
              <w:t>For example</w:t>
            </w:r>
            <w:r w:rsidR="00044E60">
              <w:t>, the</w:t>
            </w:r>
            <w:r w:rsidR="00003A3B">
              <w:t xml:space="preserve"> average age, number of women who liked the sculpture, standard deviations, etc.</w:t>
            </w:r>
            <w:r w:rsidR="00044E60">
              <w:t xml:space="preserve"> </w:t>
            </w:r>
            <w:r>
              <w:t xml:space="preserve">The application could also put the </w:t>
            </w:r>
            <w:r w:rsidR="00044E60">
              <w:t xml:space="preserve">hosts page </w:t>
            </w:r>
            <w:r>
              <w:t xml:space="preserve">behind a password as you wouldn’t want </w:t>
            </w:r>
            <w:r w:rsidR="00044E60">
              <w:t xml:space="preserve">the </w:t>
            </w:r>
            <w:r>
              <w:t>sculpture view</w:t>
            </w:r>
            <w:r w:rsidR="00044E60">
              <w:t>er</w:t>
            </w:r>
            <w:r>
              <w:t>s to see this.</w:t>
            </w:r>
          </w:p>
          <w:p w14:paraId="68B9F291" w14:textId="77777777" w:rsidR="00003A3B" w:rsidRDefault="00003A3B" w:rsidP="00003A3B"/>
          <w:p w14:paraId="409B87CE" w14:textId="77777777" w:rsidR="00003A3B" w:rsidRDefault="00003A3B" w:rsidP="00003A3B">
            <w:r w:rsidRPr="00F22D01">
              <w:t xml:space="preserve">The application should be written with the </w:t>
            </w:r>
            <w:r w:rsidRPr="00044E60">
              <w:rPr>
                <w:b/>
                <w:bCs/>
              </w:rPr>
              <w:t>Visual Studio Code</w:t>
            </w:r>
            <w:r w:rsidRPr="00F22D01">
              <w:t xml:space="preserve"> IDE, and all coding should be written in </w:t>
            </w:r>
            <w:r>
              <w:t xml:space="preserve">a </w:t>
            </w:r>
            <w:r w:rsidRPr="00044E60">
              <w:rPr>
                <w:b/>
                <w:bCs/>
              </w:rPr>
              <w:t>single Python file</w:t>
            </w:r>
            <w:r>
              <w:rPr>
                <w:b/>
                <w:bCs/>
              </w:rPr>
              <w:t>.</w:t>
            </w:r>
            <w:r w:rsidRPr="00F22D01">
              <w:t xml:space="preserve"> You should use </w:t>
            </w:r>
            <w:r>
              <w:rPr>
                <w:b/>
                <w:bCs/>
              </w:rPr>
              <w:t>Tkinter</w:t>
            </w:r>
            <w:r w:rsidRPr="00F22D01">
              <w:t xml:space="preserve"> for the use</w:t>
            </w:r>
            <w:r>
              <w:t>r</w:t>
            </w:r>
            <w:r w:rsidRPr="00F22D01">
              <w:t xml:space="preserve"> interface. </w:t>
            </w:r>
            <w:r w:rsidRPr="00CE648C">
              <w:rPr>
                <w:b/>
                <w:bCs/>
              </w:rPr>
              <w:t xml:space="preserve">Do </w:t>
            </w:r>
            <w:r>
              <w:rPr>
                <w:b/>
                <w:bCs/>
              </w:rPr>
              <w:t>NOT</w:t>
            </w:r>
            <w:r w:rsidRPr="00CE648C">
              <w:rPr>
                <w:b/>
                <w:bCs/>
              </w:rPr>
              <w:t xml:space="preserve"> use third-party (‘pip installed’) libraries</w:t>
            </w:r>
            <w:r w:rsidRPr="00F22D01">
              <w:t>.</w:t>
            </w:r>
            <w:r>
              <w:t xml:space="preserve"> All application files and resources must be in the same </w:t>
            </w:r>
            <w:r>
              <w:lastRenderedPageBreak/>
              <w:t>directory,</w:t>
            </w:r>
            <w:r w:rsidRPr="008E49CF">
              <w:rPr>
                <w:b/>
                <w:bCs/>
              </w:rPr>
              <w:t xml:space="preserve"> and the application must be runnable from the command </w:t>
            </w:r>
            <w:r>
              <w:rPr>
                <w:b/>
                <w:bCs/>
              </w:rPr>
              <w:t>prompt or terminal</w:t>
            </w:r>
            <w:r w:rsidRPr="008E49CF">
              <w:rPr>
                <w:b/>
                <w:bCs/>
              </w:rPr>
              <w:t xml:space="preserve"> of any PC with Python installed</w:t>
            </w:r>
            <w:r>
              <w:t>.</w:t>
            </w:r>
          </w:p>
          <w:p w14:paraId="2191D91F" w14:textId="77777777" w:rsidR="00003A3B" w:rsidRDefault="00003A3B" w:rsidP="00776014">
            <w:pPr>
              <w:pStyle w:val="body"/>
            </w:pPr>
          </w:p>
          <w:p w14:paraId="02664EAA" w14:textId="30A00A00" w:rsidR="00250EBB" w:rsidRDefault="00A73571" w:rsidP="00776014">
            <w:pPr>
              <w:pStyle w:val="body"/>
            </w:pPr>
            <w:r>
              <w:t xml:space="preserve">The code should also be well commented with </w:t>
            </w:r>
            <w:r w:rsidR="00A83111">
              <w:t xml:space="preserve">the </w:t>
            </w:r>
            <w:r>
              <w:t>comments explain</w:t>
            </w:r>
            <w:r w:rsidR="005D4468">
              <w:t>ing</w:t>
            </w:r>
            <w:r>
              <w:t xml:space="preserve"> what key </w:t>
            </w:r>
            <w:r w:rsidR="0054688F">
              <w:t xml:space="preserve">lines or sections of code do with </w:t>
            </w:r>
            <w:r w:rsidR="00EB2D08">
              <w:t>appropriately</w:t>
            </w:r>
            <w:r w:rsidR="005D4468">
              <w:t xml:space="preserve"> </w:t>
            </w:r>
            <w:r w:rsidR="009C3E5F">
              <w:t xml:space="preserve">clear, concise and technical </w:t>
            </w:r>
            <w:r w:rsidR="005D4468">
              <w:t>language.</w:t>
            </w:r>
            <w:r w:rsidR="00AD5F0E">
              <w:t xml:space="preserve"> </w:t>
            </w:r>
            <w:r w:rsidR="00044E60">
              <w:t xml:space="preserve">Comments are an opportunity to demonstrate one’s understanding of the code and </w:t>
            </w:r>
            <w:r w:rsidR="00D91595">
              <w:t>one’s ability to use the correct terminology.</w:t>
            </w:r>
          </w:p>
          <w:p w14:paraId="367124EB" w14:textId="77777777" w:rsidR="00C11E49" w:rsidRDefault="00C11E49" w:rsidP="00776014"/>
          <w:p w14:paraId="3F88E527" w14:textId="77777777" w:rsidR="00003A3B" w:rsidRDefault="00003A3B" w:rsidP="00776014"/>
          <w:p w14:paraId="3A73DAF5" w14:textId="2DA21EEB" w:rsidR="00003A3B" w:rsidRPr="00776014" w:rsidRDefault="00003A3B" w:rsidP="00776014"/>
        </w:tc>
      </w:tr>
      <w:tr w:rsidR="00C11E49" w:rsidRPr="001726FD" w14:paraId="2AC45D38" w14:textId="77777777" w:rsidTr="0096102F">
        <w:tc>
          <w:tcPr>
            <w:tcW w:w="2327" w:type="dxa"/>
          </w:tcPr>
          <w:p w14:paraId="282C792F" w14:textId="77777777" w:rsidR="00C11E49" w:rsidRDefault="00C11E49" w:rsidP="00C11E49">
            <w:pPr>
              <w:pStyle w:val="SideHeadings"/>
            </w:pPr>
          </w:p>
          <w:p w14:paraId="10B2A973" w14:textId="77777777" w:rsidR="00C11E49" w:rsidRDefault="00C11E49" w:rsidP="00C11E49">
            <w:pPr>
              <w:pStyle w:val="SideHeadings"/>
            </w:pPr>
          </w:p>
          <w:p w14:paraId="4F71C87C" w14:textId="0792401F" w:rsidR="00C11E49" w:rsidRPr="003E0F62" w:rsidRDefault="00C11E49" w:rsidP="00C11E49">
            <w:pPr>
              <w:pStyle w:val="SideHeadings"/>
            </w:pPr>
            <w:r w:rsidRPr="003E0F62">
              <w:t>Knowledge and Understanding</w:t>
            </w:r>
          </w:p>
          <w:p w14:paraId="125A9469" w14:textId="77777777" w:rsidR="00C11E49" w:rsidRDefault="00C11E49" w:rsidP="00C11E49">
            <w:pPr>
              <w:pStyle w:val="SideHeadings"/>
            </w:pPr>
          </w:p>
          <w:p w14:paraId="6468C8FF" w14:textId="77777777" w:rsidR="00C11E49" w:rsidRDefault="00C11E49" w:rsidP="00C11E49">
            <w:pPr>
              <w:pStyle w:val="SideHeadings"/>
            </w:pPr>
          </w:p>
          <w:p w14:paraId="71E7D6C4" w14:textId="77777777" w:rsidR="00C11E49" w:rsidRDefault="00C11E49" w:rsidP="00C11E49">
            <w:pPr>
              <w:pStyle w:val="SideHeadings"/>
            </w:pPr>
          </w:p>
          <w:p w14:paraId="22F3CDC2" w14:textId="7A9CF174" w:rsidR="00C11E49" w:rsidRPr="003E0F62" w:rsidRDefault="00C11E49" w:rsidP="00C11E49">
            <w:pPr>
              <w:pStyle w:val="SideHeadings"/>
            </w:pPr>
            <w:r w:rsidRPr="003E0F62">
              <w:t>Practical, Professional or Subject Specific Skills</w:t>
            </w:r>
          </w:p>
          <w:p w14:paraId="3705A8A1" w14:textId="27FDF13D" w:rsidR="00C11E49" w:rsidRPr="00D77B19" w:rsidRDefault="00C11E49" w:rsidP="00C11E49">
            <w:pPr>
              <w:pStyle w:val="SideHeadings"/>
            </w:pPr>
          </w:p>
        </w:tc>
        <w:tc>
          <w:tcPr>
            <w:tcW w:w="7288" w:type="dxa"/>
          </w:tcPr>
          <w:p w14:paraId="54D19BAA" w14:textId="77777777" w:rsidR="00C11E49" w:rsidRDefault="00C11E49" w:rsidP="00C11E49">
            <w:pPr>
              <w:pStyle w:val="SideHeadings"/>
              <w:rPr>
                <w:lang w:val="en-AU"/>
              </w:rPr>
            </w:pPr>
            <w:r w:rsidRPr="00C8795B">
              <w:t>Assessed intended learning outcomes</w:t>
            </w:r>
          </w:p>
          <w:p w14:paraId="328636F4" w14:textId="77777777" w:rsidR="00C11E49" w:rsidRPr="003E0F62" w:rsidRDefault="00C11E49" w:rsidP="00C11E49">
            <w:pPr>
              <w:pStyle w:val="body"/>
            </w:pPr>
            <w:r w:rsidRPr="003E0F62">
              <w:t>On successful completion of this assessment, you will be able to:</w:t>
            </w:r>
          </w:p>
          <w:p w14:paraId="1F7788D6" w14:textId="77777777" w:rsidR="00C11E49" w:rsidRDefault="00C11E49" w:rsidP="00C11E49">
            <w:pPr>
              <w:pStyle w:val="body"/>
            </w:pPr>
          </w:p>
          <w:p w14:paraId="44A9B4EA" w14:textId="20E7058C" w:rsidR="00C11E49" w:rsidRPr="00003A3B" w:rsidRDefault="00C11E49" w:rsidP="00C11E49">
            <w:pPr>
              <w:pStyle w:val="body"/>
              <w:rPr>
                <w:rFonts w:cstheme="minorHAnsi"/>
                <w:sz w:val="28"/>
                <w:szCs w:val="24"/>
              </w:rPr>
            </w:pPr>
            <w:r w:rsidRPr="00003A3B">
              <w:rPr>
                <w:rFonts w:cstheme="minorHAnsi"/>
                <w:sz w:val="28"/>
                <w:szCs w:val="24"/>
              </w:rPr>
              <w:t xml:space="preserve">1. </w:t>
            </w:r>
            <w:r w:rsidR="00003A3B" w:rsidRPr="00003A3B">
              <w:rPr>
                <w:rFonts w:cstheme="minorHAnsi"/>
                <w:sz w:val="22"/>
              </w:rPr>
              <w:t>create structured object-oriented programs</w:t>
            </w:r>
            <w:r w:rsidR="008920B3" w:rsidRPr="00003A3B">
              <w:rPr>
                <w:rFonts w:cstheme="minorHAnsi"/>
                <w:sz w:val="28"/>
                <w:szCs w:val="24"/>
              </w:rPr>
              <w:t>,</w:t>
            </w:r>
          </w:p>
          <w:p w14:paraId="1703918D" w14:textId="529FAF70" w:rsidR="00C11E49" w:rsidRPr="00003A3B" w:rsidRDefault="00C11E49" w:rsidP="00C11E49">
            <w:pPr>
              <w:pStyle w:val="body"/>
              <w:rPr>
                <w:rFonts w:cstheme="minorHAnsi"/>
                <w:sz w:val="28"/>
                <w:szCs w:val="24"/>
              </w:rPr>
            </w:pPr>
            <w:r w:rsidRPr="00003A3B">
              <w:rPr>
                <w:rFonts w:cstheme="minorHAnsi"/>
                <w:sz w:val="28"/>
                <w:szCs w:val="24"/>
              </w:rPr>
              <w:t xml:space="preserve">2. </w:t>
            </w:r>
            <w:r w:rsidR="00003A3B" w:rsidRPr="00003A3B">
              <w:rPr>
                <w:rFonts w:cstheme="minorHAnsi"/>
                <w:sz w:val="22"/>
              </w:rPr>
              <w:t>analyse problems, design solutions, discuss alternatives and test results</w:t>
            </w:r>
            <w:r w:rsidR="00825F2C" w:rsidRPr="00003A3B">
              <w:rPr>
                <w:rFonts w:cstheme="minorHAnsi"/>
                <w:sz w:val="28"/>
                <w:szCs w:val="24"/>
              </w:rPr>
              <w:t>,</w:t>
            </w:r>
          </w:p>
          <w:p w14:paraId="4B11F1F3" w14:textId="0A7BC7E7" w:rsidR="00301B42" w:rsidRPr="00003A3B" w:rsidRDefault="00301B42" w:rsidP="00C11E49">
            <w:pPr>
              <w:pStyle w:val="body"/>
            </w:pPr>
          </w:p>
          <w:p w14:paraId="76D07048" w14:textId="3BC9B4EA" w:rsidR="00301B42" w:rsidRDefault="00301B42" w:rsidP="00C11E49">
            <w:pPr>
              <w:pStyle w:val="body"/>
            </w:pPr>
          </w:p>
          <w:p w14:paraId="442E5B49" w14:textId="77777777" w:rsidR="00003A3B" w:rsidRPr="00003A3B" w:rsidRDefault="00003A3B" w:rsidP="00C11E49">
            <w:pPr>
              <w:pStyle w:val="body"/>
            </w:pPr>
          </w:p>
          <w:p w14:paraId="346D6685" w14:textId="77777777" w:rsidR="00C11E49" w:rsidRPr="00003A3B" w:rsidRDefault="00C11E49" w:rsidP="00C11E49">
            <w:pPr>
              <w:pStyle w:val="body"/>
            </w:pPr>
          </w:p>
          <w:p w14:paraId="6402D661" w14:textId="40FFF89E" w:rsidR="00C11E49" w:rsidRPr="00003A3B" w:rsidRDefault="00C11E49" w:rsidP="00C11E49">
            <w:pPr>
              <w:pStyle w:val="body"/>
              <w:rPr>
                <w:rFonts w:cstheme="minorHAnsi"/>
                <w:sz w:val="28"/>
                <w:szCs w:val="24"/>
              </w:rPr>
            </w:pPr>
            <w:r w:rsidRPr="00003A3B">
              <w:rPr>
                <w:rFonts w:cstheme="minorHAnsi"/>
                <w:sz w:val="28"/>
                <w:szCs w:val="24"/>
              </w:rPr>
              <w:t xml:space="preserve">1. </w:t>
            </w:r>
            <w:r w:rsidR="00003A3B" w:rsidRPr="00003A3B">
              <w:rPr>
                <w:rFonts w:cstheme="minorHAnsi"/>
                <w:sz w:val="22"/>
              </w:rPr>
              <w:t>program in an industry standard language using an industry standard IDE</w:t>
            </w:r>
            <w:r w:rsidR="00825F2C" w:rsidRPr="00003A3B">
              <w:rPr>
                <w:rFonts w:cstheme="minorHAnsi"/>
                <w:sz w:val="28"/>
                <w:szCs w:val="24"/>
              </w:rPr>
              <w:t>,</w:t>
            </w:r>
          </w:p>
          <w:p w14:paraId="5BE72DD0" w14:textId="1103C4B6" w:rsidR="00C11E49" w:rsidRPr="00003A3B" w:rsidRDefault="00C11E49" w:rsidP="00C11E49">
            <w:pPr>
              <w:pStyle w:val="body"/>
              <w:rPr>
                <w:rFonts w:cstheme="minorHAnsi"/>
                <w:sz w:val="28"/>
                <w:szCs w:val="24"/>
              </w:rPr>
            </w:pPr>
            <w:r w:rsidRPr="00003A3B">
              <w:rPr>
                <w:rFonts w:cstheme="minorHAnsi"/>
                <w:sz w:val="28"/>
                <w:szCs w:val="24"/>
              </w:rPr>
              <w:t xml:space="preserve">2. </w:t>
            </w:r>
            <w:r w:rsidR="00003A3B" w:rsidRPr="00003A3B">
              <w:rPr>
                <w:rFonts w:cstheme="minorHAnsi"/>
                <w:sz w:val="22"/>
              </w:rPr>
              <w:t>create simple desktop applications and web applications to address well-defined real-world problems</w:t>
            </w:r>
            <w:r w:rsidR="00825F2C" w:rsidRPr="00003A3B">
              <w:rPr>
                <w:rFonts w:cstheme="minorHAnsi"/>
                <w:sz w:val="28"/>
                <w:szCs w:val="24"/>
              </w:rPr>
              <w:t>.</w:t>
            </w:r>
          </w:p>
          <w:p w14:paraId="6F22F2AA" w14:textId="44D55CB0" w:rsidR="00C11E49" w:rsidRPr="001726FD" w:rsidRDefault="00C11E49" w:rsidP="00C11E49">
            <w:pPr>
              <w:pStyle w:val="body"/>
            </w:pPr>
          </w:p>
        </w:tc>
      </w:tr>
      <w:tr w:rsidR="00C11E49" w:rsidRPr="001726FD" w14:paraId="2E877D1A" w14:textId="77777777" w:rsidTr="0096102F">
        <w:tc>
          <w:tcPr>
            <w:tcW w:w="2327" w:type="dxa"/>
          </w:tcPr>
          <w:p w14:paraId="5E4238CF" w14:textId="4BAE08D9" w:rsidR="00C11E49" w:rsidRPr="00C8795B" w:rsidRDefault="00C11E49" w:rsidP="00C11E49">
            <w:pPr>
              <w:pStyle w:val="SideHeadings"/>
            </w:pPr>
            <w:r w:rsidRPr="00D77B19">
              <w:t xml:space="preserve">Module Aims </w:t>
            </w:r>
          </w:p>
        </w:tc>
        <w:tc>
          <w:tcPr>
            <w:tcW w:w="7288" w:type="dxa"/>
          </w:tcPr>
          <w:p w14:paraId="6F6A977A" w14:textId="3781A636" w:rsidR="00E67A48" w:rsidRPr="008920B3" w:rsidRDefault="00E67A48" w:rsidP="00E67A48">
            <w:pPr>
              <w:pStyle w:val="ListParagraph"/>
              <w:numPr>
                <w:ilvl w:val="0"/>
                <w:numId w:val="20"/>
              </w:numPr>
              <w:spacing w:after="160" w:line="259" w:lineRule="auto"/>
              <w:rPr>
                <w:rFonts w:cstheme="minorHAnsi"/>
                <w:szCs w:val="24"/>
              </w:rPr>
            </w:pPr>
            <w:r w:rsidRPr="008920B3">
              <w:rPr>
                <w:rFonts w:cstheme="minorHAnsi"/>
                <w:szCs w:val="24"/>
              </w:rPr>
              <w:t xml:space="preserve">to </w:t>
            </w:r>
            <w:r w:rsidR="00022CFB" w:rsidRPr="008920B3">
              <w:rPr>
                <w:rFonts w:cstheme="minorHAnsi"/>
                <w:szCs w:val="24"/>
              </w:rPr>
              <w:t>introduce computer programming using object-oriented principles</w:t>
            </w:r>
            <w:r w:rsidR="00825F2C">
              <w:rPr>
                <w:rFonts w:cstheme="minorHAnsi"/>
                <w:szCs w:val="24"/>
                <w:lang w:val="en-US"/>
              </w:rPr>
              <w:t>,</w:t>
            </w:r>
          </w:p>
          <w:p w14:paraId="6BBCBF53" w14:textId="03D24096" w:rsidR="00C11E49" w:rsidRPr="008920B3" w:rsidRDefault="00E67A48" w:rsidP="00C11E49">
            <w:pPr>
              <w:pStyle w:val="ListParagraph"/>
              <w:numPr>
                <w:ilvl w:val="0"/>
                <w:numId w:val="20"/>
              </w:numPr>
              <w:spacing w:after="160" w:line="259" w:lineRule="auto"/>
              <w:rPr>
                <w:rFonts w:cstheme="minorHAnsi"/>
                <w:szCs w:val="24"/>
              </w:rPr>
            </w:pPr>
            <w:r w:rsidRPr="008920B3">
              <w:rPr>
                <w:rFonts w:cstheme="minorHAnsi"/>
                <w:szCs w:val="24"/>
              </w:rPr>
              <w:t xml:space="preserve">to </w:t>
            </w:r>
            <w:r w:rsidR="00022CFB" w:rsidRPr="008920B3">
              <w:rPr>
                <w:rFonts w:cstheme="minorHAnsi"/>
                <w:szCs w:val="24"/>
              </w:rPr>
              <w:t>develop simple applications that do useful real-world things</w:t>
            </w:r>
            <w:r w:rsidR="00825F2C">
              <w:rPr>
                <w:rFonts w:cstheme="minorHAnsi"/>
                <w:szCs w:val="24"/>
                <w:lang w:val="en-US"/>
              </w:rPr>
              <w:t>.</w:t>
            </w:r>
          </w:p>
          <w:p w14:paraId="28335E27" w14:textId="77777777" w:rsidR="00C11E49" w:rsidRDefault="00C11E49" w:rsidP="00C11E49">
            <w:pPr>
              <w:pStyle w:val="body"/>
            </w:pPr>
          </w:p>
          <w:p w14:paraId="2D8A5263" w14:textId="4304BF80" w:rsidR="00C11E49" w:rsidRPr="003E0F62" w:rsidRDefault="00C11E49" w:rsidP="00C11E49">
            <w:pPr>
              <w:pStyle w:val="body"/>
            </w:pPr>
          </w:p>
        </w:tc>
      </w:tr>
      <w:tr w:rsidR="00C11E49" w:rsidRPr="001726FD" w14:paraId="66E962A0" w14:textId="77777777" w:rsidTr="0096102F">
        <w:tc>
          <w:tcPr>
            <w:tcW w:w="2327" w:type="dxa"/>
          </w:tcPr>
          <w:p w14:paraId="19E99741" w14:textId="77777777" w:rsidR="00C11E49" w:rsidRPr="00D77B19" w:rsidRDefault="00C11E49" w:rsidP="00C11E49">
            <w:pPr>
              <w:pStyle w:val="SideHeadings"/>
            </w:pPr>
            <w:r w:rsidRPr="00D77B19">
              <w:t>Word count/ duration (if applicable)</w:t>
            </w:r>
          </w:p>
          <w:p w14:paraId="702C630F" w14:textId="77777777" w:rsidR="00C11E49" w:rsidRPr="00D77B19" w:rsidRDefault="00C11E49" w:rsidP="00C11E49">
            <w:pPr>
              <w:pStyle w:val="SideHeadings"/>
            </w:pPr>
          </w:p>
        </w:tc>
        <w:tc>
          <w:tcPr>
            <w:tcW w:w="7288" w:type="dxa"/>
          </w:tcPr>
          <w:p w14:paraId="6B0CDDF5" w14:textId="0F8BB24D" w:rsidR="00C11E49" w:rsidRPr="001726FD" w:rsidRDefault="00C11E49" w:rsidP="00C11E49">
            <w:pPr>
              <w:pStyle w:val="body"/>
            </w:pPr>
          </w:p>
          <w:p w14:paraId="5E4B214F" w14:textId="77777777" w:rsidR="00C11E49" w:rsidRDefault="00C11E49" w:rsidP="00C11E49">
            <w:pPr>
              <w:pStyle w:val="body"/>
            </w:pPr>
          </w:p>
          <w:p w14:paraId="0349B449" w14:textId="2E0A8A35" w:rsidR="00E67A48" w:rsidRPr="001726FD" w:rsidRDefault="00003A3B" w:rsidP="00E67A48">
            <w:pPr>
              <w:pStyle w:val="body"/>
            </w:pPr>
            <w:r>
              <w:t xml:space="preserve">All features of the application should be </w:t>
            </w:r>
            <w:r w:rsidR="0088094C">
              <w:t>usable</w:t>
            </w:r>
            <w:r>
              <w:t xml:space="preserve"> within 5 minutes of running the application.</w:t>
            </w:r>
          </w:p>
          <w:p w14:paraId="71E12F88" w14:textId="2C5F479D" w:rsidR="00E67A48" w:rsidRDefault="00E67A48" w:rsidP="00C11E49">
            <w:pPr>
              <w:pStyle w:val="body"/>
            </w:pPr>
          </w:p>
        </w:tc>
      </w:tr>
      <w:tr w:rsidR="00C11E49" w:rsidRPr="001726FD" w14:paraId="2FAB36B3" w14:textId="77777777" w:rsidTr="0096102F">
        <w:tc>
          <w:tcPr>
            <w:tcW w:w="2327" w:type="dxa"/>
          </w:tcPr>
          <w:p w14:paraId="525F5348" w14:textId="77777777" w:rsidR="00C11E49" w:rsidRPr="00D77B19" w:rsidRDefault="00C11E49" w:rsidP="00C11E49">
            <w:pPr>
              <w:pStyle w:val="SideHeadings"/>
            </w:pPr>
            <w:r w:rsidRPr="00D77B19">
              <w:t>Feedback arrangements</w:t>
            </w:r>
          </w:p>
          <w:p w14:paraId="738FAF9A" w14:textId="77777777" w:rsidR="00C11E49" w:rsidRPr="00D77B19" w:rsidRDefault="00C11E49" w:rsidP="00C11E49">
            <w:pPr>
              <w:pStyle w:val="SideHeadings"/>
            </w:pPr>
          </w:p>
        </w:tc>
        <w:tc>
          <w:tcPr>
            <w:tcW w:w="7288" w:type="dxa"/>
          </w:tcPr>
          <w:p w14:paraId="59FE188E" w14:textId="06EE64EB" w:rsidR="00C11E49" w:rsidRDefault="00C11E49" w:rsidP="00C11E49">
            <w:pPr>
              <w:pStyle w:val="body"/>
            </w:pPr>
            <w:r w:rsidRPr="001726FD">
              <w:t xml:space="preserve">You can expect to receive feedback </w:t>
            </w:r>
            <w:r w:rsidR="005D17A1" w:rsidRPr="00B35B48">
              <w:t xml:space="preserve">within 15 student working days. Each student will also have written feedback broken down according to </w:t>
            </w:r>
            <w:r w:rsidR="00137347">
              <w:t xml:space="preserve">the </w:t>
            </w:r>
            <w:r w:rsidR="005D17A1" w:rsidRPr="00B35B48">
              <w:t>marking criteria.</w:t>
            </w:r>
          </w:p>
          <w:p w14:paraId="6A508FD8" w14:textId="1D9E3904" w:rsidR="00C11E49" w:rsidRPr="001726FD" w:rsidRDefault="00C11E49" w:rsidP="00C11E49">
            <w:pPr>
              <w:pStyle w:val="body"/>
            </w:pPr>
          </w:p>
        </w:tc>
      </w:tr>
      <w:tr w:rsidR="00C11E49" w:rsidRPr="001726FD" w14:paraId="3F687407" w14:textId="77777777" w:rsidTr="0096102F">
        <w:tc>
          <w:tcPr>
            <w:tcW w:w="2327" w:type="dxa"/>
          </w:tcPr>
          <w:p w14:paraId="2C54ACFE" w14:textId="77777777" w:rsidR="00C11E49" w:rsidRPr="006303E1" w:rsidRDefault="00C11E49" w:rsidP="00C11E49">
            <w:pPr>
              <w:pStyle w:val="SideHeadings"/>
            </w:pPr>
            <w:r w:rsidRPr="006303E1">
              <w:t>Support arrangements</w:t>
            </w:r>
          </w:p>
          <w:p w14:paraId="60BD274C" w14:textId="77777777" w:rsidR="00C11E49" w:rsidRPr="00D77B19" w:rsidRDefault="00C11E49" w:rsidP="00C11E49">
            <w:pPr>
              <w:pStyle w:val="SideHeadings"/>
            </w:pPr>
          </w:p>
        </w:tc>
        <w:tc>
          <w:tcPr>
            <w:tcW w:w="7288" w:type="dxa"/>
          </w:tcPr>
          <w:p w14:paraId="53996946" w14:textId="1F8C984C" w:rsidR="00C11E49" w:rsidRPr="001726FD" w:rsidRDefault="0088094C" w:rsidP="00C11E49">
            <w:pPr>
              <w:pStyle w:val="body"/>
            </w:pPr>
            <w:r>
              <w:t>After week 10, formal teaching of new topics will have finished. The subsequent scheduled classes will be surgeries to support students towards getting started with their assignments.</w:t>
            </w:r>
          </w:p>
        </w:tc>
      </w:tr>
      <w:tr w:rsidR="00C11E49" w:rsidRPr="001726FD" w14:paraId="0B58D147" w14:textId="77777777" w:rsidTr="0096102F">
        <w:tc>
          <w:tcPr>
            <w:tcW w:w="2327" w:type="dxa"/>
          </w:tcPr>
          <w:p w14:paraId="0ADC3B62" w14:textId="77777777" w:rsidR="00C11E49" w:rsidRPr="006303E1" w:rsidRDefault="00C11E49" w:rsidP="00C11E49">
            <w:pPr>
              <w:pStyle w:val="SideHeadings"/>
            </w:pPr>
            <w:r w:rsidRPr="006303E1">
              <w:lastRenderedPageBreak/>
              <w:t>askUS</w:t>
            </w:r>
          </w:p>
          <w:p w14:paraId="42E70426" w14:textId="77777777" w:rsidR="00C11E49" w:rsidRDefault="00C11E49" w:rsidP="00C11E49">
            <w:pPr>
              <w:pStyle w:val="SideHeadings"/>
            </w:pPr>
          </w:p>
          <w:p w14:paraId="33970F88" w14:textId="77777777" w:rsidR="00C11E49" w:rsidRPr="00D77B19" w:rsidRDefault="00C11E49" w:rsidP="00C11E49">
            <w:pPr>
              <w:pStyle w:val="SideHeadings"/>
            </w:pPr>
            <w:r w:rsidRPr="00D77B19">
              <w:t>Good Academic Conduct and Academic Misconduct</w:t>
            </w:r>
          </w:p>
          <w:p w14:paraId="477C16E1" w14:textId="5E56CC43" w:rsidR="00C11E49" w:rsidRPr="006303E1" w:rsidRDefault="00C11E49" w:rsidP="00C11E49">
            <w:pPr>
              <w:pStyle w:val="SideHeadings"/>
            </w:pPr>
          </w:p>
        </w:tc>
        <w:tc>
          <w:tcPr>
            <w:tcW w:w="7288" w:type="dxa"/>
          </w:tcPr>
          <w:p w14:paraId="732A386C" w14:textId="77777777" w:rsidR="00C11E49" w:rsidRPr="001726FD" w:rsidRDefault="00C11E49" w:rsidP="00C11E49">
            <w:pPr>
              <w:pStyle w:val="body"/>
            </w:pPr>
            <w:r w:rsidRPr="001726FD">
              <w:t xml:space="preserve">The University offers a range of support services for students through </w:t>
            </w:r>
            <w:hyperlink r:id="rId13" w:history="1">
              <w:r w:rsidRPr="001726FD">
                <w:rPr>
                  <w:rStyle w:val="Hyperlink"/>
                </w:rPr>
                <w:t>askUS</w:t>
              </w:r>
            </w:hyperlink>
            <w:r w:rsidRPr="001726FD">
              <w:t xml:space="preserve">. </w:t>
            </w:r>
          </w:p>
          <w:p w14:paraId="1182B497" w14:textId="77777777" w:rsidR="00C11E49" w:rsidRDefault="00C11E49" w:rsidP="00C11E49">
            <w:pPr>
              <w:pStyle w:val="body"/>
            </w:pPr>
          </w:p>
          <w:p w14:paraId="0390BBE7" w14:textId="7EE2EF93" w:rsidR="00C11E49" w:rsidRDefault="00C11E49" w:rsidP="00C11E49">
            <w:pPr>
              <w:pStyle w:val="body"/>
            </w:pPr>
            <w:r w:rsidRPr="001726FD">
              <w:t xml:space="preserve">Students are expected to learn and demonstrate skills associated with good academic conduct (academic integrity). Good academic conduct includes the use of clear and correct referencing of source materials. Here is a link to where you can find out more about the skills which students </w:t>
            </w:r>
            <w:r>
              <w:t xml:space="preserve">need </w:t>
            </w:r>
            <w:hyperlink r:id="rId14" w:history="1">
              <w:r w:rsidRPr="00387205">
                <w:rPr>
                  <w:rStyle w:val="Hyperlink"/>
                </w:rPr>
                <w:t>https://www.salford.ac.uk/library/skills-for-learning</w:t>
              </w:r>
            </w:hyperlink>
            <w:r>
              <w:t xml:space="preserve">. </w:t>
            </w:r>
          </w:p>
          <w:p w14:paraId="26108964" w14:textId="6A8CB761" w:rsidR="00C11E49" w:rsidRPr="001726FD" w:rsidRDefault="00C11E49" w:rsidP="00C11E49">
            <w:pPr>
              <w:pStyle w:val="body"/>
            </w:pPr>
          </w:p>
          <w:p w14:paraId="63737613" w14:textId="7CF96752" w:rsidR="00C11E49" w:rsidRDefault="00C11E49" w:rsidP="00C11E49">
            <w:pPr>
              <w:pStyle w:val="body"/>
            </w:pPr>
            <w:r w:rsidRPr="006303E1">
              <w:rPr>
                <w:b/>
              </w:rPr>
              <w:t xml:space="preserve">Academic Misconduct is an action which may give you an unfair advantage in your academic work. This includes plagiarism, asking someone else to write your assessment for you or taking notes into an exam. The University takes all forms of academic misconduct seriously.  You can find out how to avoid academic misconduct </w:t>
            </w:r>
            <w:hyperlink r:id="rId15" w:history="1">
              <w:r w:rsidRPr="00573E71">
                <w:rPr>
                  <w:rStyle w:val="Hyperlink"/>
                  <w:b/>
                </w:rPr>
                <w:t>here</w:t>
              </w:r>
            </w:hyperlink>
            <w:r>
              <w:rPr>
                <w:b/>
                <w:bCs/>
              </w:rPr>
              <w:t>.</w:t>
            </w:r>
          </w:p>
          <w:p w14:paraId="7E869040" w14:textId="77777777" w:rsidR="00C11E49" w:rsidRPr="001726FD" w:rsidRDefault="00C11E49" w:rsidP="00C11E49">
            <w:pPr>
              <w:pStyle w:val="body"/>
            </w:pPr>
          </w:p>
        </w:tc>
      </w:tr>
      <w:tr w:rsidR="00C11E49" w:rsidRPr="001726FD" w14:paraId="29CB4158" w14:textId="77777777" w:rsidTr="0096102F">
        <w:tc>
          <w:tcPr>
            <w:tcW w:w="2327" w:type="dxa"/>
          </w:tcPr>
          <w:p w14:paraId="7492847F" w14:textId="77777777" w:rsidR="00C11E49" w:rsidRPr="006303E1" w:rsidRDefault="00C11E49" w:rsidP="00C11E49">
            <w:pPr>
              <w:pStyle w:val="SideHeadings"/>
            </w:pPr>
            <w:r w:rsidRPr="006303E1">
              <w:t>Assessment Information</w:t>
            </w:r>
          </w:p>
          <w:p w14:paraId="06C01251" w14:textId="77777777" w:rsidR="00C11E49" w:rsidRPr="006303E1" w:rsidRDefault="00C11E49" w:rsidP="00C11E49">
            <w:pPr>
              <w:pStyle w:val="SideHeadings"/>
            </w:pPr>
            <w:r w:rsidRPr="006303E1">
              <w:t>Personal Mitigating Circumstances</w:t>
            </w:r>
          </w:p>
          <w:p w14:paraId="70515B51" w14:textId="77777777" w:rsidR="00C11E49" w:rsidRDefault="00C11E49" w:rsidP="00C11E49">
            <w:pPr>
              <w:pStyle w:val="SideHeadings"/>
            </w:pPr>
          </w:p>
          <w:p w14:paraId="047ED000" w14:textId="1CCF67E6" w:rsidR="00C11E49" w:rsidRPr="006303E1" w:rsidRDefault="00C11E49" w:rsidP="00C11E49">
            <w:pPr>
              <w:pStyle w:val="SideHeadings"/>
            </w:pPr>
            <w:r w:rsidRPr="006303E1">
              <w:t>Personal Tutor/Student Progression Administrator</w:t>
            </w:r>
          </w:p>
        </w:tc>
        <w:tc>
          <w:tcPr>
            <w:tcW w:w="7288" w:type="dxa"/>
          </w:tcPr>
          <w:p w14:paraId="4AA40991" w14:textId="6D1DE4F3" w:rsidR="00C11E49" w:rsidRPr="008133FE" w:rsidRDefault="00C11E49" w:rsidP="00C11E49">
            <w:pPr>
              <w:pStyle w:val="body"/>
            </w:pPr>
            <w:r>
              <w:t xml:space="preserve">If you have any questions about assessment rules, you can find further information in Blackboard in the Assessment Support area. </w:t>
            </w:r>
          </w:p>
          <w:p w14:paraId="22772F6C" w14:textId="77777777" w:rsidR="00C11E49" w:rsidRDefault="00C11E49" w:rsidP="00C11E49">
            <w:pPr>
              <w:pStyle w:val="body"/>
            </w:pPr>
          </w:p>
          <w:p w14:paraId="516311E2" w14:textId="45F8E58E" w:rsidR="00C11E49" w:rsidRDefault="00C11E49" w:rsidP="00C11E49">
            <w:pPr>
              <w:pStyle w:val="body"/>
              <w:rPr>
                <w:sz w:val="20"/>
                <w:szCs w:val="20"/>
              </w:rPr>
            </w:pPr>
            <w:r>
              <w:t xml:space="preserve">If personal mitigating circumstances may have affected your ability to complete this assessment, you can find more information about personal mitigating circumstances procedure </w:t>
            </w:r>
            <w:hyperlink r:id="rId16">
              <w:r w:rsidRPr="68F8464E">
                <w:rPr>
                  <w:rStyle w:val="Hyperlink"/>
                </w:rPr>
                <w:t>here</w:t>
              </w:r>
            </w:hyperlink>
            <w:r w:rsidRPr="68F8464E">
              <w:rPr>
                <w:sz w:val="20"/>
                <w:szCs w:val="20"/>
              </w:rPr>
              <w:t xml:space="preserve">. </w:t>
            </w:r>
          </w:p>
          <w:p w14:paraId="60DED410" w14:textId="77777777" w:rsidR="00C11E49" w:rsidRDefault="00C11E49" w:rsidP="00C11E49">
            <w:pPr>
              <w:pStyle w:val="body"/>
            </w:pPr>
          </w:p>
          <w:p w14:paraId="5F7A50C3" w14:textId="77777777" w:rsidR="00C11E49" w:rsidRPr="008133FE" w:rsidRDefault="00C11E49" w:rsidP="00C11E49">
            <w:pPr>
              <w:pStyle w:val="body"/>
            </w:pPr>
            <w:r w:rsidRPr="008133FE">
              <w:t xml:space="preserve">If you have any concerns about your studies, contact your Personal Tutor or your Student Progression Administrator. </w:t>
            </w:r>
          </w:p>
          <w:p w14:paraId="0FFE4C8C" w14:textId="0097F6AC" w:rsidR="00C11E49" w:rsidRPr="001726FD" w:rsidRDefault="00C11E49" w:rsidP="00C11E49">
            <w:pPr>
              <w:pStyle w:val="body"/>
            </w:pPr>
          </w:p>
        </w:tc>
      </w:tr>
    </w:tbl>
    <w:p w14:paraId="2C69B16C" w14:textId="77777777" w:rsidR="0096102F" w:rsidRDefault="0096102F" w:rsidP="005D17A1">
      <w:pPr>
        <w:pStyle w:val="SideHeadings"/>
        <w:sectPr w:rsidR="0096102F" w:rsidSect="00156AD9">
          <w:headerReference w:type="default" r:id="rId17"/>
          <w:footerReference w:type="default" r:id="rId18"/>
          <w:pgSz w:w="11906" w:h="16838"/>
          <w:pgMar w:top="284" w:right="851" w:bottom="993" w:left="1440" w:header="709" w:footer="680" w:gutter="0"/>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CellMar>
          <w:top w:w="85" w:type="dxa"/>
          <w:bottom w:w="85" w:type="dxa"/>
        </w:tblCellMar>
        <w:tblLook w:val="04A0" w:firstRow="1" w:lastRow="0" w:firstColumn="1" w:lastColumn="0" w:noHBand="0" w:noVBand="1"/>
        <w:tblCaption w:val="Main table containing the text"/>
      </w:tblPr>
      <w:tblGrid>
        <w:gridCol w:w="2327"/>
        <w:gridCol w:w="13069"/>
      </w:tblGrid>
      <w:tr w:rsidR="005D17A1" w:rsidRPr="001726FD" w14:paraId="6EAD4047" w14:textId="77777777" w:rsidTr="0096102F">
        <w:tc>
          <w:tcPr>
            <w:tcW w:w="2327" w:type="dxa"/>
          </w:tcPr>
          <w:p w14:paraId="78BF820F" w14:textId="277E1EA0" w:rsidR="005D17A1" w:rsidRPr="006303E1" w:rsidRDefault="005D17A1" w:rsidP="005D17A1">
            <w:pPr>
              <w:pStyle w:val="SideHeadings"/>
            </w:pPr>
            <w:r w:rsidRPr="006303E1">
              <w:lastRenderedPageBreak/>
              <w:t>Assessment Criteria</w:t>
            </w:r>
          </w:p>
          <w:p w14:paraId="6A5238B7" w14:textId="77777777" w:rsidR="005D17A1" w:rsidRPr="006303E1" w:rsidRDefault="005D17A1" w:rsidP="005D17A1">
            <w:pPr>
              <w:pStyle w:val="SideHeadings"/>
            </w:pPr>
          </w:p>
        </w:tc>
        <w:tc>
          <w:tcPr>
            <w:tcW w:w="7288" w:type="dxa"/>
          </w:tcPr>
          <w:p w14:paraId="362131CB" w14:textId="77777777" w:rsidR="005D17A1" w:rsidRDefault="005D17A1" w:rsidP="005D17A1">
            <w:r w:rsidRPr="006E5F43">
              <w:t xml:space="preserve">The following </w:t>
            </w:r>
            <w:r>
              <w:t>is a</w:t>
            </w:r>
            <w:r w:rsidRPr="006E5F43">
              <w:t xml:space="preserve"> guide to the criteria that you need to satisfy in order to get a grade within each of the following ranges.</w:t>
            </w:r>
          </w:p>
          <w:p w14:paraId="32801C54" w14:textId="77777777" w:rsidR="005D17A1" w:rsidRDefault="005D17A1" w:rsidP="005D17A1"/>
          <w:tbl>
            <w:tblPr>
              <w:tblStyle w:val="TableGrid1"/>
              <w:tblW w:w="12735" w:type="dxa"/>
              <w:tblInd w:w="108" w:type="dxa"/>
              <w:tblBorders>
                <w:top w:val="single" w:sz="4" w:space="0" w:color="C00C30"/>
                <w:left w:val="single" w:sz="4" w:space="0" w:color="C00C30"/>
                <w:bottom w:val="single" w:sz="4" w:space="0" w:color="C00C30"/>
                <w:right w:val="single" w:sz="4" w:space="0" w:color="C00C30"/>
                <w:insideH w:val="single" w:sz="4" w:space="0" w:color="C00C30"/>
                <w:insideV w:val="single" w:sz="4" w:space="0" w:color="C00C30"/>
              </w:tblBorders>
              <w:tblCellMar>
                <w:top w:w="57" w:type="dxa"/>
                <w:bottom w:w="57" w:type="dxa"/>
              </w:tblCellMar>
              <w:tblLook w:val="04A0" w:firstRow="1" w:lastRow="0" w:firstColumn="1" w:lastColumn="0" w:noHBand="0" w:noVBand="1"/>
              <w:tblCaption w:val="Main table containing the text"/>
            </w:tblPr>
            <w:tblGrid>
              <w:gridCol w:w="1041"/>
              <w:gridCol w:w="1094"/>
              <w:gridCol w:w="2335"/>
              <w:gridCol w:w="1839"/>
              <w:gridCol w:w="2072"/>
              <w:gridCol w:w="2117"/>
              <w:gridCol w:w="2237"/>
            </w:tblGrid>
            <w:tr w:rsidR="0088094C" w:rsidRPr="00CC39E9" w14:paraId="79C784F3" w14:textId="77777777" w:rsidTr="009E18B9">
              <w:trPr>
                <w:cantSplit/>
                <w:trHeight w:val="129"/>
                <w:tblHeader/>
              </w:trPr>
              <w:tc>
                <w:tcPr>
                  <w:tcW w:w="1041" w:type="dxa"/>
                  <w:shd w:val="clear" w:color="auto" w:fill="F7CAAC" w:themeFill="accent2" w:themeFillTint="66"/>
                </w:tcPr>
                <w:p w14:paraId="77CB8559" w14:textId="77777777" w:rsidR="0088094C" w:rsidRPr="008162BB" w:rsidRDefault="0088094C" w:rsidP="005D17A1">
                  <w:pPr>
                    <w:rPr>
                      <w:rFonts w:asciiTheme="majorHAnsi" w:hAnsiTheme="majorHAnsi"/>
                      <w:color w:val="FF0000"/>
                      <w:sz w:val="18"/>
                      <w:szCs w:val="18"/>
                    </w:rPr>
                  </w:pPr>
                </w:p>
              </w:tc>
              <w:tc>
                <w:tcPr>
                  <w:tcW w:w="1094" w:type="dxa"/>
                  <w:shd w:val="clear" w:color="auto" w:fill="F7CAAC" w:themeFill="accent2" w:themeFillTint="66"/>
                </w:tcPr>
                <w:p w14:paraId="55C7A86F" w14:textId="5FEE3342" w:rsidR="0088094C" w:rsidRPr="00CC39E9" w:rsidRDefault="0088094C" w:rsidP="005D17A1">
                  <w:pPr>
                    <w:jc w:val="center"/>
                    <w:rPr>
                      <w:rFonts w:asciiTheme="majorHAnsi" w:hAnsiTheme="majorHAnsi"/>
                      <w:b/>
                      <w:sz w:val="18"/>
                      <w:szCs w:val="18"/>
                    </w:rPr>
                  </w:pPr>
                  <w:r>
                    <w:rPr>
                      <w:rFonts w:asciiTheme="majorHAnsi" w:hAnsiTheme="majorHAnsi"/>
                      <w:b/>
                      <w:sz w:val="18"/>
                      <w:szCs w:val="18"/>
                    </w:rPr>
                    <w:t>8</w:t>
                  </w:r>
                  <w:r w:rsidRPr="00CC39E9">
                    <w:rPr>
                      <w:rFonts w:asciiTheme="majorHAnsi" w:hAnsiTheme="majorHAnsi"/>
                      <w:b/>
                      <w:sz w:val="18"/>
                      <w:szCs w:val="18"/>
                    </w:rPr>
                    <w:t xml:space="preserve">0-100% </w:t>
                  </w:r>
                </w:p>
              </w:tc>
              <w:tc>
                <w:tcPr>
                  <w:tcW w:w="2335" w:type="dxa"/>
                  <w:shd w:val="clear" w:color="auto" w:fill="F7CAAC" w:themeFill="accent2" w:themeFillTint="66"/>
                </w:tcPr>
                <w:p w14:paraId="7B64D5CC" w14:textId="3115098A" w:rsidR="0088094C" w:rsidRDefault="0088094C" w:rsidP="0096102F">
                  <w:pPr>
                    <w:jc w:val="center"/>
                    <w:rPr>
                      <w:rFonts w:asciiTheme="majorHAnsi" w:hAnsiTheme="majorHAnsi"/>
                      <w:b/>
                      <w:sz w:val="18"/>
                      <w:szCs w:val="18"/>
                    </w:rPr>
                  </w:pPr>
                  <w:r>
                    <w:rPr>
                      <w:rFonts w:asciiTheme="majorHAnsi" w:hAnsiTheme="majorHAnsi"/>
                      <w:b/>
                      <w:sz w:val="18"/>
                      <w:szCs w:val="18"/>
                    </w:rPr>
                    <w:t>7</w:t>
                  </w:r>
                  <w:r w:rsidRPr="00CC39E9">
                    <w:rPr>
                      <w:rFonts w:asciiTheme="majorHAnsi" w:hAnsiTheme="majorHAnsi"/>
                      <w:b/>
                      <w:sz w:val="18"/>
                      <w:szCs w:val="18"/>
                    </w:rPr>
                    <w:t>0-</w:t>
                  </w:r>
                  <w:r w:rsidR="00E91F1A">
                    <w:rPr>
                      <w:rFonts w:asciiTheme="majorHAnsi" w:hAnsiTheme="majorHAnsi"/>
                      <w:b/>
                      <w:sz w:val="18"/>
                      <w:szCs w:val="18"/>
                    </w:rPr>
                    <w:t>79</w:t>
                  </w:r>
                  <w:r w:rsidRPr="00CC39E9">
                    <w:rPr>
                      <w:rFonts w:asciiTheme="majorHAnsi" w:hAnsiTheme="majorHAnsi"/>
                      <w:b/>
                      <w:sz w:val="18"/>
                      <w:szCs w:val="18"/>
                    </w:rPr>
                    <w:t>%</w:t>
                  </w:r>
                </w:p>
              </w:tc>
              <w:tc>
                <w:tcPr>
                  <w:tcW w:w="1839" w:type="dxa"/>
                  <w:shd w:val="clear" w:color="auto" w:fill="F7CAAC" w:themeFill="accent2" w:themeFillTint="66"/>
                </w:tcPr>
                <w:p w14:paraId="679582F6" w14:textId="7E122FCD" w:rsidR="0088094C" w:rsidRPr="00CC39E9" w:rsidRDefault="0088094C" w:rsidP="0096102F">
                  <w:pPr>
                    <w:jc w:val="center"/>
                    <w:rPr>
                      <w:rFonts w:asciiTheme="majorHAnsi" w:hAnsiTheme="majorHAnsi"/>
                      <w:b/>
                      <w:sz w:val="18"/>
                      <w:szCs w:val="18"/>
                    </w:rPr>
                  </w:pPr>
                  <w:r>
                    <w:rPr>
                      <w:rFonts w:asciiTheme="majorHAnsi" w:hAnsiTheme="majorHAnsi"/>
                      <w:b/>
                      <w:sz w:val="18"/>
                      <w:szCs w:val="18"/>
                    </w:rPr>
                    <w:t>6</w:t>
                  </w:r>
                  <w:r w:rsidRPr="00CC39E9">
                    <w:rPr>
                      <w:rFonts w:asciiTheme="majorHAnsi" w:hAnsiTheme="majorHAnsi"/>
                      <w:b/>
                      <w:sz w:val="18"/>
                      <w:szCs w:val="18"/>
                    </w:rPr>
                    <w:t>0-</w:t>
                  </w:r>
                  <w:r w:rsidR="00E91F1A">
                    <w:rPr>
                      <w:rFonts w:asciiTheme="majorHAnsi" w:hAnsiTheme="majorHAnsi"/>
                      <w:b/>
                      <w:sz w:val="18"/>
                      <w:szCs w:val="18"/>
                    </w:rPr>
                    <w:t>69</w:t>
                  </w:r>
                  <w:r w:rsidRPr="00CC39E9">
                    <w:rPr>
                      <w:rFonts w:asciiTheme="majorHAnsi" w:hAnsiTheme="majorHAnsi"/>
                      <w:b/>
                      <w:sz w:val="18"/>
                      <w:szCs w:val="18"/>
                    </w:rPr>
                    <w:t xml:space="preserve">% </w:t>
                  </w:r>
                </w:p>
              </w:tc>
              <w:tc>
                <w:tcPr>
                  <w:tcW w:w="2072" w:type="dxa"/>
                  <w:shd w:val="clear" w:color="auto" w:fill="F7CAAC" w:themeFill="accent2" w:themeFillTint="66"/>
                </w:tcPr>
                <w:p w14:paraId="6DCE12FF" w14:textId="4BC13DF2" w:rsidR="0088094C" w:rsidRPr="00CC39E9" w:rsidRDefault="0088094C" w:rsidP="005D17A1">
                  <w:pPr>
                    <w:jc w:val="center"/>
                    <w:rPr>
                      <w:rFonts w:asciiTheme="majorHAnsi" w:hAnsiTheme="majorHAnsi"/>
                      <w:b/>
                      <w:sz w:val="18"/>
                      <w:szCs w:val="18"/>
                    </w:rPr>
                  </w:pPr>
                  <w:r>
                    <w:rPr>
                      <w:rFonts w:asciiTheme="majorHAnsi" w:hAnsiTheme="majorHAnsi"/>
                      <w:b/>
                      <w:sz w:val="18"/>
                      <w:szCs w:val="18"/>
                    </w:rPr>
                    <w:t>5</w:t>
                  </w:r>
                  <w:r w:rsidRPr="00CC39E9">
                    <w:rPr>
                      <w:rFonts w:asciiTheme="majorHAnsi" w:hAnsiTheme="majorHAnsi"/>
                      <w:b/>
                      <w:sz w:val="18"/>
                      <w:szCs w:val="18"/>
                    </w:rPr>
                    <w:t>0-</w:t>
                  </w:r>
                  <w:r w:rsidR="00E91F1A">
                    <w:rPr>
                      <w:rFonts w:asciiTheme="majorHAnsi" w:hAnsiTheme="majorHAnsi"/>
                      <w:b/>
                      <w:sz w:val="18"/>
                      <w:szCs w:val="18"/>
                    </w:rPr>
                    <w:t>59</w:t>
                  </w:r>
                  <w:r w:rsidRPr="00CC39E9">
                    <w:rPr>
                      <w:rFonts w:asciiTheme="majorHAnsi" w:hAnsiTheme="majorHAnsi"/>
                      <w:b/>
                      <w:sz w:val="18"/>
                      <w:szCs w:val="18"/>
                    </w:rPr>
                    <w:t>%</w:t>
                  </w:r>
                </w:p>
              </w:tc>
              <w:tc>
                <w:tcPr>
                  <w:tcW w:w="2117" w:type="dxa"/>
                  <w:shd w:val="clear" w:color="auto" w:fill="F7CAAC" w:themeFill="accent2" w:themeFillTint="66"/>
                </w:tcPr>
                <w:p w14:paraId="15BBB59A" w14:textId="5F4C151D" w:rsidR="0088094C" w:rsidRPr="00CC39E9" w:rsidRDefault="0088094C" w:rsidP="005D17A1">
                  <w:pPr>
                    <w:jc w:val="center"/>
                    <w:rPr>
                      <w:rFonts w:asciiTheme="majorHAnsi" w:hAnsiTheme="majorHAnsi"/>
                      <w:b/>
                      <w:sz w:val="18"/>
                      <w:szCs w:val="18"/>
                    </w:rPr>
                  </w:pPr>
                  <w:r>
                    <w:rPr>
                      <w:rFonts w:asciiTheme="majorHAnsi" w:hAnsiTheme="majorHAnsi"/>
                      <w:b/>
                      <w:sz w:val="18"/>
                      <w:szCs w:val="18"/>
                    </w:rPr>
                    <w:t>4</w:t>
                  </w:r>
                  <w:r w:rsidRPr="00CC39E9">
                    <w:rPr>
                      <w:rFonts w:asciiTheme="majorHAnsi" w:hAnsiTheme="majorHAnsi"/>
                      <w:b/>
                      <w:sz w:val="18"/>
                      <w:szCs w:val="18"/>
                    </w:rPr>
                    <w:t>0-</w:t>
                  </w:r>
                  <w:r w:rsidR="00E91F1A">
                    <w:rPr>
                      <w:rFonts w:asciiTheme="majorHAnsi" w:hAnsiTheme="majorHAnsi"/>
                      <w:b/>
                      <w:sz w:val="18"/>
                      <w:szCs w:val="18"/>
                    </w:rPr>
                    <w:t>49</w:t>
                  </w:r>
                  <w:r w:rsidRPr="00CC39E9">
                    <w:rPr>
                      <w:rFonts w:asciiTheme="majorHAnsi" w:hAnsiTheme="majorHAnsi"/>
                      <w:b/>
                      <w:sz w:val="18"/>
                      <w:szCs w:val="18"/>
                    </w:rPr>
                    <w:t>%</w:t>
                  </w:r>
                </w:p>
              </w:tc>
              <w:tc>
                <w:tcPr>
                  <w:tcW w:w="2237" w:type="dxa"/>
                  <w:shd w:val="clear" w:color="auto" w:fill="F7CAAC" w:themeFill="accent2" w:themeFillTint="66"/>
                </w:tcPr>
                <w:p w14:paraId="5D329D40" w14:textId="77777777" w:rsidR="0088094C" w:rsidRPr="00CC39E9" w:rsidRDefault="0088094C" w:rsidP="005D17A1">
                  <w:pPr>
                    <w:jc w:val="center"/>
                    <w:rPr>
                      <w:rFonts w:asciiTheme="majorHAnsi" w:hAnsiTheme="majorHAnsi"/>
                      <w:b/>
                      <w:sz w:val="18"/>
                      <w:szCs w:val="18"/>
                    </w:rPr>
                  </w:pPr>
                  <w:r>
                    <w:rPr>
                      <w:rFonts w:asciiTheme="majorHAnsi" w:hAnsiTheme="majorHAnsi"/>
                      <w:b/>
                      <w:sz w:val="18"/>
                      <w:szCs w:val="18"/>
                    </w:rPr>
                    <w:t>Below 4</w:t>
                  </w:r>
                  <w:r w:rsidRPr="00CC39E9">
                    <w:rPr>
                      <w:rFonts w:asciiTheme="majorHAnsi" w:hAnsiTheme="majorHAnsi"/>
                      <w:b/>
                      <w:sz w:val="18"/>
                      <w:szCs w:val="18"/>
                    </w:rPr>
                    <w:t>0%</w:t>
                  </w:r>
                </w:p>
              </w:tc>
            </w:tr>
            <w:tr w:rsidR="0088094C" w:rsidRPr="00CC39E9" w14:paraId="41CFF7B7" w14:textId="77777777" w:rsidTr="009E18B9">
              <w:trPr>
                <w:cantSplit/>
                <w:trHeight w:val="129"/>
              </w:trPr>
              <w:tc>
                <w:tcPr>
                  <w:tcW w:w="1041" w:type="dxa"/>
                  <w:shd w:val="clear" w:color="auto" w:fill="F7CAAC" w:themeFill="accent2" w:themeFillTint="66"/>
                </w:tcPr>
                <w:p w14:paraId="76446346" w14:textId="49DA9C48" w:rsidR="0088094C" w:rsidRDefault="0088094C" w:rsidP="005D17A1">
                  <w:pPr>
                    <w:rPr>
                      <w:rFonts w:asciiTheme="majorHAnsi" w:hAnsiTheme="majorHAnsi"/>
                      <w:b/>
                      <w:color w:val="FF0000"/>
                      <w:sz w:val="18"/>
                      <w:szCs w:val="18"/>
                    </w:rPr>
                  </w:pPr>
                  <w:r>
                    <w:rPr>
                      <w:rFonts w:asciiTheme="majorHAnsi" w:hAnsiTheme="majorHAnsi"/>
                      <w:b/>
                      <w:color w:val="FF0000"/>
                      <w:sz w:val="18"/>
                      <w:szCs w:val="18"/>
                    </w:rPr>
                    <w:t>User Experience</w:t>
                  </w:r>
                </w:p>
                <w:p w14:paraId="38A15E27" w14:textId="77777777" w:rsidR="0088094C" w:rsidRPr="008162BB" w:rsidRDefault="0088094C" w:rsidP="005D17A1">
                  <w:pPr>
                    <w:rPr>
                      <w:rFonts w:asciiTheme="majorHAnsi" w:hAnsiTheme="majorHAnsi"/>
                      <w:b/>
                      <w:color w:val="FF0000"/>
                      <w:sz w:val="18"/>
                      <w:szCs w:val="18"/>
                    </w:rPr>
                  </w:pPr>
                </w:p>
                <w:p w14:paraId="21A5E366" w14:textId="3C9130B8" w:rsidR="0088094C" w:rsidRPr="008162BB" w:rsidRDefault="0088094C" w:rsidP="005D17A1">
                  <w:pPr>
                    <w:rPr>
                      <w:rFonts w:asciiTheme="majorHAnsi" w:hAnsiTheme="majorHAnsi"/>
                      <w:b/>
                      <w:color w:val="FF0000"/>
                      <w:sz w:val="18"/>
                      <w:szCs w:val="18"/>
                    </w:rPr>
                  </w:pPr>
                  <w:r>
                    <w:rPr>
                      <w:rFonts w:asciiTheme="majorHAnsi" w:hAnsiTheme="majorHAnsi"/>
                      <w:b/>
                      <w:color w:val="FF0000"/>
                      <w:sz w:val="18"/>
                      <w:szCs w:val="18"/>
                    </w:rPr>
                    <w:t>25%</w:t>
                  </w:r>
                </w:p>
              </w:tc>
              <w:tc>
                <w:tcPr>
                  <w:tcW w:w="1094" w:type="dxa"/>
                  <w:tcBorders>
                    <w:bottom w:val="dashSmallGap" w:sz="4" w:space="0" w:color="C60C30"/>
                  </w:tcBorders>
                </w:tcPr>
                <w:p w14:paraId="136CC8B6" w14:textId="77777777" w:rsidR="0088094C" w:rsidRPr="00A3005E" w:rsidRDefault="0088094C" w:rsidP="0088094C">
                  <w:pPr>
                    <w:rPr>
                      <w:sz w:val="16"/>
                      <w:szCs w:val="16"/>
                    </w:rPr>
                  </w:pPr>
                  <w:r w:rsidRPr="00A3005E">
                    <w:rPr>
                      <w:sz w:val="16"/>
                      <w:szCs w:val="16"/>
                    </w:rPr>
                    <w:t>Outstanding user experience</w:t>
                  </w:r>
                  <w:r>
                    <w:rPr>
                      <w:sz w:val="16"/>
                      <w:szCs w:val="16"/>
                    </w:rPr>
                    <w:t>, relative to other submissions,</w:t>
                  </w:r>
                  <w:r w:rsidRPr="00A3005E">
                    <w:rPr>
                      <w:sz w:val="16"/>
                      <w:szCs w:val="16"/>
                    </w:rPr>
                    <w:t xml:space="preserve"> which fits the brief perfectly. </w:t>
                  </w:r>
                </w:p>
                <w:p w14:paraId="1D2F2833" w14:textId="77777777" w:rsidR="0088094C" w:rsidRPr="00C015F9" w:rsidRDefault="0088094C" w:rsidP="005D17A1">
                  <w:pPr>
                    <w:rPr>
                      <w:rFonts w:asciiTheme="majorHAnsi" w:hAnsiTheme="majorHAnsi"/>
                      <w:sz w:val="18"/>
                      <w:szCs w:val="18"/>
                    </w:rPr>
                  </w:pPr>
                </w:p>
              </w:tc>
              <w:tc>
                <w:tcPr>
                  <w:tcW w:w="2335" w:type="dxa"/>
                  <w:tcBorders>
                    <w:bottom w:val="dashSmallGap" w:sz="4" w:space="0" w:color="C60C30"/>
                  </w:tcBorders>
                </w:tcPr>
                <w:p w14:paraId="23F11234" w14:textId="5CE0ABDB" w:rsidR="0088094C" w:rsidRPr="0088094C" w:rsidRDefault="0088094C" w:rsidP="0088094C">
                  <w:pPr>
                    <w:rPr>
                      <w:rFonts w:cstheme="minorHAnsi"/>
                      <w:sz w:val="16"/>
                      <w:szCs w:val="16"/>
                    </w:rPr>
                  </w:pPr>
                  <w:r w:rsidRPr="0088094C">
                    <w:rPr>
                      <w:rFonts w:cstheme="minorHAnsi"/>
                      <w:sz w:val="16"/>
                      <w:szCs w:val="16"/>
                    </w:rPr>
                    <w:t>Is particularly elegant, intuitive, accessible and pretty</w:t>
                  </w:r>
                  <w:r w:rsidR="00C90F35">
                    <w:rPr>
                      <w:rFonts w:cstheme="minorHAnsi"/>
                      <w:sz w:val="16"/>
                      <w:szCs w:val="16"/>
                    </w:rPr>
                    <w:t xml:space="preserve"> with an adventurous ranges of UI controls going beyond the module notes.</w:t>
                  </w:r>
                </w:p>
                <w:p w14:paraId="725412DB" w14:textId="77777777" w:rsidR="0088094C" w:rsidRPr="0088094C" w:rsidRDefault="0088094C" w:rsidP="0088094C">
                  <w:pPr>
                    <w:rPr>
                      <w:rFonts w:cstheme="minorHAnsi"/>
                      <w:sz w:val="16"/>
                      <w:szCs w:val="16"/>
                    </w:rPr>
                  </w:pPr>
                </w:p>
                <w:p w14:paraId="3D5002FC" w14:textId="04BB8162" w:rsidR="0088094C" w:rsidRPr="0088094C" w:rsidRDefault="0088094C" w:rsidP="0088094C">
                  <w:pPr>
                    <w:rPr>
                      <w:rFonts w:cstheme="minorHAnsi"/>
                      <w:sz w:val="16"/>
                      <w:szCs w:val="16"/>
                    </w:rPr>
                  </w:pPr>
                  <w:r w:rsidRPr="0088094C">
                    <w:rPr>
                      <w:rFonts w:cstheme="minorHAnsi"/>
                      <w:sz w:val="16"/>
                      <w:szCs w:val="16"/>
                    </w:rPr>
                    <w:t>Expands functionality without need for external libraries</w:t>
                  </w:r>
                  <w:r w:rsidR="009E18B9">
                    <w:rPr>
                      <w:rFonts w:cstheme="minorHAnsi"/>
                      <w:sz w:val="16"/>
                      <w:szCs w:val="16"/>
                    </w:rPr>
                    <w:t xml:space="preserve"> and goes beyond the module notes, f</w:t>
                  </w:r>
                  <w:r w:rsidRPr="0088094C">
                    <w:rPr>
                      <w:rFonts w:cstheme="minorHAnsi"/>
                      <w:sz w:val="16"/>
                      <w:szCs w:val="16"/>
                    </w:rPr>
                    <w:t>or example, includes file io, graph</w:t>
                  </w:r>
                  <w:r w:rsidR="0021597D">
                    <w:rPr>
                      <w:rFonts w:cstheme="minorHAnsi"/>
                      <w:sz w:val="16"/>
                      <w:szCs w:val="16"/>
                    </w:rPr>
                    <w:t>s,</w:t>
                  </w:r>
                  <w:r w:rsidRPr="0088094C">
                    <w:rPr>
                      <w:rFonts w:cstheme="minorHAnsi"/>
                      <w:sz w:val="16"/>
                      <w:szCs w:val="16"/>
                    </w:rPr>
                    <w:t xml:space="preserve">, </w:t>
                  </w:r>
                  <w:r w:rsidR="009E18B9">
                    <w:rPr>
                      <w:rFonts w:cstheme="minorHAnsi"/>
                      <w:sz w:val="16"/>
                      <w:szCs w:val="16"/>
                    </w:rPr>
                    <w:t xml:space="preserve">advanced </w:t>
                  </w:r>
                  <w:r>
                    <w:rPr>
                      <w:rFonts w:cstheme="minorHAnsi"/>
                      <w:sz w:val="16"/>
                      <w:szCs w:val="16"/>
                    </w:rPr>
                    <w:t xml:space="preserve">stats, </w:t>
                  </w:r>
                  <w:r w:rsidRPr="0088094C">
                    <w:rPr>
                      <w:rFonts w:cstheme="minorHAnsi"/>
                      <w:sz w:val="16"/>
                      <w:szCs w:val="16"/>
                    </w:rPr>
                    <w:t>etc.</w:t>
                  </w:r>
                </w:p>
              </w:tc>
              <w:tc>
                <w:tcPr>
                  <w:tcW w:w="1839" w:type="dxa"/>
                  <w:tcBorders>
                    <w:bottom w:val="dashSmallGap" w:sz="4" w:space="0" w:color="C60C30"/>
                  </w:tcBorders>
                </w:tcPr>
                <w:p w14:paraId="41C5B2FF" w14:textId="77777777" w:rsidR="0088094C" w:rsidRPr="0088094C" w:rsidRDefault="0088094C" w:rsidP="0088094C">
                  <w:pPr>
                    <w:rPr>
                      <w:rFonts w:cstheme="minorHAnsi"/>
                      <w:sz w:val="16"/>
                      <w:szCs w:val="16"/>
                    </w:rPr>
                  </w:pPr>
                  <w:r w:rsidRPr="0088094C">
                    <w:rPr>
                      <w:rFonts w:cstheme="minorHAnsi"/>
                      <w:sz w:val="16"/>
                      <w:szCs w:val="16"/>
                    </w:rPr>
                    <w:t>An enjoyable and appropriate user experience fitting the assignment brief.</w:t>
                  </w:r>
                </w:p>
                <w:p w14:paraId="5870B1EF" w14:textId="77777777" w:rsidR="0088094C" w:rsidRPr="0088094C" w:rsidRDefault="0088094C" w:rsidP="0088094C">
                  <w:pPr>
                    <w:rPr>
                      <w:rFonts w:cstheme="minorHAnsi"/>
                      <w:sz w:val="16"/>
                      <w:szCs w:val="16"/>
                    </w:rPr>
                  </w:pPr>
                </w:p>
                <w:p w14:paraId="7666FABB" w14:textId="50280884" w:rsidR="0088094C" w:rsidRPr="0088094C" w:rsidRDefault="0088094C" w:rsidP="0088094C">
                  <w:pPr>
                    <w:rPr>
                      <w:rFonts w:cstheme="minorHAnsi"/>
                      <w:sz w:val="16"/>
                      <w:szCs w:val="16"/>
                    </w:rPr>
                  </w:pPr>
                  <w:r w:rsidRPr="0088094C">
                    <w:rPr>
                      <w:rFonts w:cstheme="minorHAnsi"/>
                      <w:sz w:val="16"/>
                      <w:szCs w:val="16"/>
                    </w:rPr>
                    <w:t>Good functionality</w:t>
                  </w:r>
                  <w:r w:rsidR="00C90F35">
                    <w:rPr>
                      <w:rFonts w:cstheme="minorHAnsi"/>
                      <w:sz w:val="16"/>
                      <w:szCs w:val="16"/>
                    </w:rPr>
                    <w:t>,</w:t>
                  </w:r>
                  <w:r w:rsidRPr="0088094C">
                    <w:rPr>
                      <w:rFonts w:cstheme="minorHAnsi"/>
                      <w:sz w:val="16"/>
                      <w:szCs w:val="16"/>
                    </w:rPr>
                    <w:t xml:space="preserve"> such as</w:t>
                  </w:r>
                  <w:r w:rsidR="00C90F35">
                    <w:rPr>
                      <w:rFonts w:cstheme="minorHAnsi"/>
                      <w:sz w:val="16"/>
                      <w:szCs w:val="16"/>
                    </w:rPr>
                    <w:t xml:space="preserve"> a </w:t>
                  </w:r>
                  <w:r w:rsidR="009E18B9">
                    <w:rPr>
                      <w:rFonts w:cstheme="minorHAnsi"/>
                      <w:sz w:val="16"/>
                      <w:szCs w:val="16"/>
                    </w:rPr>
                    <w:t>host’s</w:t>
                  </w:r>
                  <w:r w:rsidR="00C90F35">
                    <w:rPr>
                      <w:rFonts w:cstheme="minorHAnsi"/>
                      <w:sz w:val="16"/>
                      <w:szCs w:val="16"/>
                    </w:rPr>
                    <w:t xml:space="preserve"> page with a</w:t>
                  </w:r>
                  <w:r w:rsidR="0021597D">
                    <w:rPr>
                      <w:rFonts w:cstheme="minorHAnsi"/>
                      <w:sz w:val="16"/>
                      <w:szCs w:val="16"/>
                    </w:rPr>
                    <w:t xml:space="preserve"> </w:t>
                  </w:r>
                  <w:r w:rsidR="0021597D" w:rsidRPr="0088094C">
                    <w:rPr>
                      <w:rFonts w:cstheme="minorHAnsi"/>
                      <w:sz w:val="16"/>
                      <w:szCs w:val="16"/>
                    </w:rPr>
                    <w:t>password</w:t>
                  </w:r>
                  <w:r w:rsidR="0021597D">
                    <w:rPr>
                      <w:rFonts w:cstheme="minorHAnsi"/>
                      <w:sz w:val="16"/>
                      <w:szCs w:val="16"/>
                    </w:rPr>
                    <w:t xml:space="preserve"> and a </w:t>
                  </w:r>
                  <w:r w:rsidR="00C90F35">
                    <w:rPr>
                      <w:rFonts w:cstheme="minorHAnsi"/>
                      <w:sz w:val="16"/>
                      <w:szCs w:val="16"/>
                    </w:rPr>
                    <w:t>good range of</w:t>
                  </w:r>
                  <w:r w:rsidRPr="0088094C">
                    <w:rPr>
                      <w:rFonts w:cstheme="minorHAnsi"/>
                      <w:sz w:val="16"/>
                      <w:szCs w:val="16"/>
                    </w:rPr>
                    <w:t xml:space="preserve"> stats</w:t>
                  </w:r>
                  <w:r w:rsidR="009E18B9">
                    <w:rPr>
                      <w:rFonts w:cstheme="minorHAnsi"/>
                      <w:sz w:val="16"/>
                      <w:szCs w:val="16"/>
                    </w:rPr>
                    <w:t>.</w:t>
                  </w:r>
                </w:p>
                <w:p w14:paraId="67ADE120" w14:textId="77777777" w:rsidR="0088094C" w:rsidRPr="0088094C" w:rsidRDefault="0088094C" w:rsidP="0088094C">
                  <w:pPr>
                    <w:rPr>
                      <w:rFonts w:cstheme="minorHAnsi"/>
                      <w:sz w:val="16"/>
                      <w:szCs w:val="16"/>
                    </w:rPr>
                  </w:pPr>
                </w:p>
                <w:p w14:paraId="4FB08291" w14:textId="72084022" w:rsidR="0088094C" w:rsidRPr="0088094C" w:rsidRDefault="0088094C" w:rsidP="0088094C">
                  <w:pPr>
                    <w:rPr>
                      <w:rFonts w:cstheme="minorHAnsi"/>
                      <w:sz w:val="16"/>
                      <w:szCs w:val="16"/>
                    </w:rPr>
                  </w:pPr>
                </w:p>
              </w:tc>
              <w:tc>
                <w:tcPr>
                  <w:tcW w:w="2072" w:type="dxa"/>
                  <w:tcBorders>
                    <w:bottom w:val="dashSmallGap" w:sz="4" w:space="0" w:color="C60C30"/>
                  </w:tcBorders>
                </w:tcPr>
                <w:p w14:paraId="6E88F07C" w14:textId="77777777" w:rsidR="0088094C" w:rsidRPr="0088094C" w:rsidRDefault="0088094C" w:rsidP="0088094C">
                  <w:pPr>
                    <w:rPr>
                      <w:rFonts w:cstheme="minorHAnsi"/>
                      <w:sz w:val="16"/>
                      <w:szCs w:val="16"/>
                    </w:rPr>
                  </w:pPr>
                  <w:r w:rsidRPr="0088094C">
                    <w:rPr>
                      <w:rFonts w:cstheme="minorHAnsi"/>
                      <w:sz w:val="16"/>
                      <w:szCs w:val="16"/>
                    </w:rPr>
                    <w:t>Competent user experience.</w:t>
                  </w:r>
                </w:p>
                <w:p w14:paraId="167EBEBC" w14:textId="77777777" w:rsidR="0088094C" w:rsidRPr="0088094C" w:rsidRDefault="0088094C" w:rsidP="0088094C">
                  <w:pPr>
                    <w:pStyle w:val="ListParagraph"/>
                    <w:rPr>
                      <w:rFonts w:cstheme="minorHAnsi"/>
                      <w:sz w:val="16"/>
                      <w:szCs w:val="16"/>
                    </w:rPr>
                  </w:pPr>
                </w:p>
                <w:p w14:paraId="1767E52D" w14:textId="18016FAB" w:rsidR="0088094C" w:rsidRPr="0088094C" w:rsidRDefault="0088094C" w:rsidP="0088094C">
                  <w:pPr>
                    <w:rPr>
                      <w:rFonts w:cstheme="minorHAnsi"/>
                      <w:sz w:val="16"/>
                      <w:szCs w:val="16"/>
                    </w:rPr>
                  </w:pPr>
                  <w:r w:rsidRPr="0088094C">
                    <w:rPr>
                      <w:rFonts w:cstheme="minorHAnsi"/>
                      <w:sz w:val="16"/>
                      <w:szCs w:val="16"/>
                    </w:rPr>
                    <w:t>Is simple</w:t>
                  </w:r>
                  <w:r w:rsidR="009E18B9">
                    <w:rPr>
                      <w:rFonts w:cstheme="minorHAnsi"/>
                      <w:sz w:val="16"/>
                      <w:szCs w:val="16"/>
                    </w:rPr>
                    <w:t xml:space="preserve"> and</w:t>
                  </w:r>
                  <w:r w:rsidRPr="0088094C">
                    <w:rPr>
                      <w:rFonts w:cstheme="minorHAnsi"/>
                      <w:sz w:val="16"/>
                      <w:szCs w:val="16"/>
                    </w:rPr>
                    <w:t xml:space="preserve"> intuitive. Though not as pretty or accessible as it could</w:t>
                  </w:r>
                  <w:r w:rsidR="009E18B9">
                    <w:rPr>
                      <w:rFonts w:cstheme="minorHAnsi"/>
                      <w:sz w:val="16"/>
                      <w:szCs w:val="16"/>
                    </w:rPr>
                    <w:t xml:space="preserve"> be</w:t>
                  </w:r>
                  <w:r w:rsidRPr="0088094C">
                    <w:rPr>
                      <w:rFonts w:cstheme="minorHAnsi"/>
                      <w:sz w:val="16"/>
                      <w:szCs w:val="16"/>
                    </w:rPr>
                    <w:t>.</w:t>
                  </w:r>
                </w:p>
                <w:p w14:paraId="07CFAFA4" w14:textId="77777777" w:rsidR="0088094C" w:rsidRPr="0088094C" w:rsidRDefault="0088094C" w:rsidP="0088094C">
                  <w:pPr>
                    <w:rPr>
                      <w:rFonts w:cstheme="minorHAnsi"/>
                      <w:sz w:val="16"/>
                      <w:szCs w:val="16"/>
                    </w:rPr>
                  </w:pPr>
                </w:p>
                <w:p w14:paraId="4591D436" w14:textId="77777777" w:rsidR="0088094C" w:rsidRPr="0088094C" w:rsidRDefault="0088094C" w:rsidP="0088094C">
                  <w:pPr>
                    <w:rPr>
                      <w:rFonts w:cstheme="minorHAnsi"/>
                      <w:sz w:val="16"/>
                      <w:szCs w:val="16"/>
                    </w:rPr>
                  </w:pPr>
                  <w:r w:rsidRPr="0088094C">
                    <w:rPr>
                      <w:rFonts w:cstheme="minorHAnsi"/>
                      <w:sz w:val="16"/>
                      <w:szCs w:val="16"/>
                    </w:rPr>
                    <w:t>Robust with error checking.</w:t>
                  </w:r>
                </w:p>
                <w:p w14:paraId="5E2B31A4" w14:textId="41914B38" w:rsidR="0088094C" w:rsidRDefault="0088094C" w:rsidP="005D17A1">
                  <w:pPr>
                    <w:rPr>
                      <w:rFonts w:cstheme="minorHAnsi"/>
                      <w:sz w:val="16"/>
                      <w:szCs w:val="16"/>
                    </w:rPr>
                  </w:pPr>
                </w:p>
                <w:p w14:paraId="46FC0E33" w14:textId="1317CE02" w:rsidR="00C90F35" w:rsidRPr="0088094C" w:rsidRDefault="00C90F35" w:rsidP="005D17A1">
                  <w:pPr>
                    <w:rPr>
                      <w:rFonts w:cstheme="minorHAnsi"/>
                      <w:sz w:val="16"/>
                      <w:szCs w:val="16"/>
                    </w:rPr>
                  </w:pPr>
                  <w:r w:rsidRPr="0088094C">
                    <w:rPr>
                      <w:rFonts w:cstheme="minorHAnsi"/>
                      <w:sz w:val="16"/>
                      <w:szCs w:val="16"/>
                    </w:rPr>
                    <w:t xml:space="preserve">Considers two use cases, e.g. </w:t>
                  </w:r>
                  <w:r>
                    <w:rPr>
                      <w:rFonts w:cstheme="minorHAnsi"/>
                      <w:sz w:val="16"/>
                      <w:szCs w:val="16"/>
                    </w:rPr>
                    <w:t xml:space="preserve">a </w:t>
                  </w:r>
                  <w:r w:rsidRPr="0088094C">
                    <w:rPr>
                      <w:rFonts w:cstheme="minorHAnsi"/>
                      <w:sz w:val="16"/>
                      <w:szCs w:val="16"/>
                    </w:rPr>
                    <w:t xml:space="preserve">survey participant </w:t>
                  </w:r>
                  <w:r>
                    <w:rPr>
                      <w:rFonts w:cstheme="minorHAnsi"/>
                      <w:sz w:val="16"/>
                      <w:szCs w:val="16"/>
                    </w:rPr>
                    <w:t xml:space="preserve">page showing the survey form </w:t>
                  </w:r>
                  <w:r w:rsidRPr="0088094C">
                    <w:rPr>
                      <w:rFonts w:cstheme="minorHAnsi"/>
                      <w:sz w:val="16"/>
                      <w:szCs w:val="16"/>
                    </w:rPr>
                    <w:t>and</w:t>
                  </w:r>
                  <w:r w:rsidR="009E18B9">
                    <w:rPr>
                      <w:rFonts w:cstheme="minorHAnsi"/>
                      <w:sz w:val="16"/>
                      <w:szCs w:val="16"/>
                    </w:rPr>
                    <w:t xml:space="preserve"> a</w:t>
                  </w:r>
                  <w:r>
                    <w:rPr>
                      <w:rFonts w:cstheme="minorHAnsi"/>
                      <w:sz w:val="16"/>
                      <w:szCs w:val="16"/>
                    </w:rPr>
                    <w:t xml:space="preserve"> hosts page showing survey results</w:t>
                  </w:r>
                  <w:r w:rsidRPr="0088094C">
                    <w:rPr>
                      <w:rFonts w:cstheme="minorHAnsi"/>
                      <w:sz w:val="16"/>
                      <w:szCs w:val="16"/>
                    </w:rPr>
                    <w:t>.</w:t>
                  </w:r>
                </w:p>
              </w:tc>
              <w:tc>
                <w:tcPr>
                  <w:tcW w:w="2117" w:type="dxa"/>
                  <w:tcBorders>
                    <w:bottom w:val="dashSmallGap" w:sz="4" w:space="0" w:color="C60C30"/>
                  </w:tcBorders>
                </w:tcPr>
                <w:p w14:paraId="5DA4CE8F" w14:textId="373FB767" w:rsidR="0088094C" w:rsidRPr="0088094C" w:rsidRDefault="00D91595" w:rsidP="0088094C">
                  <w:pPr>
                    <w:rPr>
                      <w:rFonts w:cstheme="minorHAnsi"/>
                      <w:sz w:val="16"/>
                      <w:szCs w:val="16"/>
                    </w:rPr>
                  </w:pPr>
                  <w:r>
                    <w:rPr>
                      <w:rFonts w:cstheme="minorHAnsi"/>
                      <w:sz w:val="16"/>
                      <w:szCs w:val="16"/>
                    </w:rPr>
                    <w:t>An adequate but l</w:t>
                  </w:r>
                  <w:r w:rsidR="0088094C" w:rsidRPr="0088094C">
                    <w:rPr>
                      <w:rFonts w:cstheme="minorHAnsi"/>
                      <w:sz w:val="16"/>
                      <w:szCs w:val="16"/>
                    </w:rPr>
                    <w:t>imited user experience</w:t>
                  </w:r>
                  <w:r w:rsidR="00C90F35">
                    <w:rPr>
                      <w:rFonts w:cstheme="minorHAnsi"/>
                      <w:sz w:val="16"/>
                      <w:szCs w:val="16"/>
                    </w:rPr>
                    <w:t>, perhaps l</w:t>
                  </w:r>
                  <w:r w:rsidR="0088094C" w:rsidRPr="0088094C">
                    <w:rPr>
                      <w:rFonts w:cstheme="minorHAnsi"/>
                      <w:sz w:val="16"/>
                      <w:szCs w:val="16"/>
                    </w:rPr>
                    <w:t>acking in simplicity, ease of use or attractive presentation.</w:t>
                  </w:r>
                </w:p>
                <w:p w14:paraId="16953F5C" w14:textId="77777777" w:rsidR="0088094C" w:rsidRPr="0088094C" w:rsidRDefault="0088094C" w:rsidP="0088094C">
                  <w:pPr>
                    <w:rPr>
                      <w:rFonts w:cstheme="minorHAnsi"/>
                      <w:sz w:val="16"/>
                      <w:szCs w:val="16"/>
                    </w:rPr>
                  </w:pPr>
                </w:p>
                <w:p w14:paraId="76AC661D" w14:textId="29BC3087" w:rsidR="0088094C" w:rsidRPr="0088094C" w:rsidRDefault="009E18B9" w:rsidP="0088094C">
                  <w:pPr>
                    <w:rPr>
                      <w:rFonts w:cstheme="minorHAnsi"/>
                      <w:sz w:val="16"/>
                      <w:szCs w:val="16"/>
                    </w:rPr>
                  </w:pPr>
                  <w:r>
                    <w:rPr>
                      <w:rFonts w:cstheme="minorHAnsi"/>
                      <w:sz w:val="16"/>
                      <w:szCs w:val="16"/>
                    </w:rPr>
                    <w:t>Adequate but i</w:t>
                  </w:r>
                  <w:r w:rsidR="0088094C" w:rsidRPr="0088094C">
                    <w:rPr>
                      <w:rFonts w:cstheme="minorHAnsi"/>
                      <w:sz w:val="16"/>
                      <w:szCs w:val="16"/>
                    </w:rPr>
                    <w:t>ncomplete functionality, e.g.</w:t>
                  </w:r>
                  <w:r w:rsidR="00C90F35">
                    <w:rPr>
                      <w:rFonts w:cstheme="minorHAnsi"/>
                      <w:sz w:val="16"/>
                      <w:szCs w:val="16"/>
                    </w:rPr>
                    <w:t xml:space="preserve"> a survey participants page showing the survey form but</w:t>
                  </w:r>
                  <w:r w:rsidR="0088094C" w:rsidRPr="0088094C">
                    <w:rPr>
                      <w:rFonts w:cstheme="minorHAnsi"/>
                      <w:sz w:val="16"/>
                      <w:szCs w:val="16"/>
                    </w:rPr>
                    <w:t xml:space="preserve"> </w:t>
                  </w:r>
                  <w:r w:rsidR="00D91595">
                    <w:rPr>
                      <w:rFonts w:cstheme="minorHAnsi"/>
                      <w:sz w:val="16"/>
                      <w:szCs w:val="16"/>
                    </w:rPr>
                    <w:t>no hosts page showing survey results.</w:t>
                  </w:r>
                </w:p>
                <w:p w14:paraId="4ED6617E" w14:textId="77777777" w:rsidR="0088094C" w:rsidRPr="0088094C" w:rsidRDefault="0088094C" w:rsidP="0088094C">
                  <w:pPr>
                    <w:rPr>
                      <w:rFonts w:cstheme="minorHAnsi"/>
                      <w:sz w:val="16"/>
                      <w:szCs w:val="16"/>
                    </w:rPr>
                  </w:pPr>
                </w:p>
                <w:p w14:paraId="3544E392" w14:textId="1166FB77" w:rsidR="0088094C" w:rsidRPr="0088094C" w:rsidRDefault="0088094C" w:rsidP="0088094C">
                  <w:pPr>
                    <w:pStyle w:val="ListParagraph"/>
                    <w:ind w:left="0"/>
                    <w:rPr>
                      <w:rFonts w:cstheme="minorHAnsi"/>
                      <w:sz w:val="16"/>
                      <w:szCs w:val="16"/>
                    </w:rPr>
                  </w:pPr>
                  <w:r w:rsidRPr="0088094C">
                    <w:rPr>
                      <w:rFonts w:cstheme="minorHAnsi"/>
                      <w:sz w:val="16"/>
                      <w:szCs w:val="16"/>
                    </w:rPr>
                    <w:t>Lacking some error checking of input.</w:t>
                  </w:r>
                </w:p>
                <w:p w14:paraId="2EDB2FA2" w14:textId="77777777" w:rsidR="0088094C" w:rsidRPr="0088094C" w:rsidRDefault="0088094C" w:rsidP="005D17A1">
                  <w:pPr>
                    <w:pStyle w:val="ListParagraph"/>
                    <w:rPr>
                      <w:rFonts w:cstheme="minorHAnsi"/>
                      <w:sz w:val="16"/>
                      <w:szCs w:val="16"/>
                    </w:rPr>
                  </w:pPr>
                </w:p>
              </w:tc>
              <w:tc>
                <w:tcPr>
                  <w:tcW w:w="2237" w:type="dxa"/>
                  <w:tcBorders>
                    <w:bottom w:val="dashSmallGap" w:sz="4" w:space="0" w:color="C60C30"/>
                  </w:tcBorders>
                </w:tcPr>
                <w:p w14:paraId="6BC6F4E7" w14:textId="77777777" w:rsidR="0088094C" w:rsidRPr="0088094C" w:rsidRDefault="0088094C" w:rsidP="0088094C">
                  <w:pPr>
                    <w:rPr>
                      <w:rFonts w:cstheme="minorHAnsi"/>
                      <w:sz w:val="16"/>
                      <w:szCs w:val="16"/>
                    </w:rPr>
                  </w:pPr>
                  <w:r w:rsidRPr="0088094C">
                    <w:rPr>
                      <w:rFonts w:cstheme="minorHAnsi"/>
                      <w:sz w:val="16"/>
                      <w:szCs w:val="16"/>
                    </w:rPr>
                    <w:t>Very poor user experience.</w:t>
                  </w:r>
                </w:p>
                <w:p w14:paraId="4AAE3395" w14:textId="77777777" w:rsidR="0088094C" w:rsidRPr="0088094C" w:rsidRDefault="0088094C" w:rsidP="0088094C">
                  <w:pPr>
                    <w:rPr>
                      <w:rFonts w:cstheme="minorHAnsi"/>
                      <w:sz w:val="16"/>
                      <w:szCs w:val="16"/>
                    </w:rPr>
                  </w:pPr>
                </w:p>
                <w:p w14:paraId="3B7E0E09" w14:textId="6DFBDDB2" w:rsidR="0088094C" w:rsidRPr="0088094C" w:rsidRDefault="0088094C" w:rsidP="0088094C">
                  <w:pPr>
                    <w:rPr>
                      <w:rFonts w:cstheme="minorHAnsi"/>
                      <w:sz w:val="16"/>
                      <w:szCs w:val="16"/>
                    </w:rPr>
                  </w:pPr>
                  <w:r w:rsidRPr="0088094C">
                    <w:rPr>
                      <w:rFonts w:cstheme="minorHAnsi"/>
                      <w:sz w:val="16"/>
                      <w:szCs w:val="16"/>
                    </w:rPr>
                    <w:t>Doesn’t fit the brief.</w:t>
                  </w:r>
                </w:p>
                <w:p w14:paraId="7274F317" w14:textId="0B9EBC42" w:rsidR="0088094C" w:rsidRPr="0088094C" w:rsidRDefault="0088094C" w:rsidP="0088094C">
                  <w:pPr>
                    <w:rPr>
                      <w:rFonts w:cstheme="minorHAnsi"/>
                      <w:sz w:val="16"/>
                      <w:szCs w:val="16"/>
                    </w:rPr>
                  </w:pPr>
                </w:p>
                <w:p w14:paraId="63A8F00A" w14:textId="4CDCEEEE" w:rsidR="0088094C" w:rsidRPr="0088094C" w:rsidRDefault="0088094C" w:rsidP="0088094C">
                  <w:pPr>
                    <w:rPr>
                      <w:rFonts w:cstheme="minorHAnsi"/>
                      <w:sz w:val="16"/>
                      <w:szCs w:val="16"/>
                    </w:rPr>
                  </w:pPr>
                  <w:r w:rsidRPr="0088094C">
                    <w:rPr>
                      <w:rFonts w:cstheme="minorHAnsi"/>
                      <w:sz w:val="16"/>
                      <w:szCs w:val="16"/>
                    </w:rPr>
                    <w:t>Application doesn’t run directly from the command line.</w:t>
                  </w:r>
                </w:p>
                <w:p w14:paraId="6DED407D" w14:textId="77777777" w:rsidR="0088094C" w:rsidRPr="0088094C" w:rsidRDefault="0088094C" w:rsidP="005D17A1">
                  <w:pPr>
                    <w:rPr>
                      <w:rFonts w:cstheme="minorHAnsi"/>
                      <w:sz w:val="16"/>
                      <w:szCs w:val="16"/>
                    </w:rPr>
                  </w:pPr>
                </w:p>
              </w:tc>
            </w:tr>
            <w:tr w:rsidR="0088094C" w:rsidRPr="00CC39E9" w14:paraId="4B8755A9" w14:textId="77777777" w:rsidTr="009E18B9">
              <w:trPr>
                <w:cantSplit/>
                <w:trHeight w:val="1002"/>
              </w:trPr>
              <w:tc>
                <w:tcPr>
                  <w:tcW w:w="1041" w:type="dxa"/>
                  <w:shd w:val="clear" w:color="auto" w:fill="F7CAAC" w:themeFill="accent2" w:themeFillTint="66"/>
                </w:tcPr>
                <w:p w14:paraId="0E7E05D2" w14:textId="0C594883" w:rsidR="0088094C" w:rsidRDefault="0088094C" w:rsidP="005D17A1">
                  <w:pPr>
                    <w:rPr>
                      <w:rFonts w:asciiTheme="majorHAnsi" w:hAnsiTheme="majorHAnsi"/>
                      <w:b/>
                      <w:color w:val="FF0000"/>
                      <w:sz w:val="18"/>
                      <w:szCs w:val="18"/>
                    </w:rPr>
                  </w:pPr>
                  <w:r>
                    <w:rPr>
                      <w:rFonts w:asciiTheme="majorHAnsi" w:hAnsiTheme="majorHAnsi"/>
                      <w:b/>
                      <w:color w:val="FF0000"/>
                      <w:sz w:val="18"/>
                      <w:szCs w:val="18"/>
                    </w:rPr>
                    <w:t>Coding</w:t>
                  </w:r>
                </w:p>
                <w:p w14:paraId="13B20622" w14:textId="77777777" w:rsidR="0088094C" w:rsidRDefault="0088094C" w:rsidP="005D17A1">
                  <w:pPr>
                    <w:rPr>
                      <w:rFonts w:asciiTheme="majorHAnsi" w:hAnsiTheme="majorHAnsi"/>
                      <w:b/>
                      <w:color w:val="FF0000"/>
                      <w:sz w:val="18"/>
                      <w:szCs w:val="18"/>
                    </w:rPr>
                  </w:pPr>
                </w:p>
                <w:p w14:paraId="2FA20CB6" w14:textId="047B77B6" w:rsidR="0088094C" w:rsidRPr="008162BB" w:rsidRDefault="0088094C" w:rsidP="005D17A1">
                  <w:pPr>
                    <w:rPr>
                      <w:rFonts w:asciiTheme="majorHAnsi" w:hAnsiTheme="majorHAnsi"/>
                      <w:b/>
                      <w:color w:val="FF0000"/>
                      <w:sz w:val="18"/>
                      <w:szCs w:val="18"/>
                    </w:rPr>
                  </w:pPr>
                  <w:r>
                    <w:rPr>
                      <w:rFonts w:asciiTheme="majorHAnsi" w:hAnsiTheme="majorHAnsi"/>
                      <w:b/>
                      <w:color w:val="FF0000"/>
                      <w:sz w:val="18"/>
                      <w:szCs w:val="18"/>
                    </w:rPr>
                    <w:t>75%</w:t>
                  </w:r>
                </w:p>
              </w:tc>
              <w:tc>
                <w:tcPr>
                  <w:tcW w:w="1094" w:type="dxa"/>
                </w:tcPr>
                <w:p w14:paraId="669BA48D" w14:textId="4DAC1E8C" w:rsidR="0088094C" w:rsidRDefault="0088094C" w:rsidP="00646AE6">
                  <w:pPr>
                    <w:rPr>
                      <w:sz w:val="16"/>
                      <w:szCs w:val="16"/>
                    </w:rPr>
                  </w:pPr>
                  <w:r w:rsidRPr="00A3005E">
                    <w:rPr>
                      <w:sz w:val="16"/>
                      <w:szCs w:val="16"/>
                    </w:rPr>
                    <w:t>Outstanding functionality</w:t>
                  </w:r>
                </w:p>
                <w:p w14:paraId="5F1CB29B" w14:textId="77777777" w:rsidR="0088094C" w:rsidRPr="009E18B9" w:rsidRDefault="0088094C" w:rsidP="00646AE6">
                  <w:pPr>
                    <w:rPr>
                      <w:rFonts w:asciiTheme="majorHAnsi" w:hAnsiTheme="majorHAnsi"/>
                      <w:sz w:val="16"/>
                      <w:szCs w:val="16"/>
                    </w:rPr>
                  </w:pPr>
                </w:p>
                <w:p w14:paraId="5BC06772" w14:textId="77777777" w:rsidR="0088094C" w:rsidRPr="009E18B9" w:rsidRDefault="0088094C" w:rsidP="00646AE6">
                  <w:pPr>
                    <w:rPr>
                      <w:rFonts w:asciiTheme="majorHAnsi" w:hAnsiTheme="majorHAnsi"/>
                      <w:sz w:val="16"/>
                      <w:szCs w:val="16"/>
                    </w:rPr>
                  </w:pPr>
                  <w:r w:rsidRPr="009E18B9">
                    <w:rPr>
                      <w:rFonts w:asciiTheme="majorHAnsi" w:hAnsiTheme="majorHAnsi"/>
                      <w:sz w:val="16"/>
                      <w:szCs w:val="16"/>
                    </w:rPr>
                    <w:t>The use of variable names, function names, etc are impeccable.</w:t>
                  </w:r>
                </w:p>
                <w:p w14:paraId="552D658D" w14:textId="77777777" w:rsidR="0088094C" w:rsidRPr="009E18B9" w:rsidRDefault="0088094C" w:rsidP="00646AE6">
                  <w:pPr>
                    <w:rPr>
                      <w:rFonts w:asciiTheme="majorHAnsi" w:hAnsiTheme="majorHAnsi"/>
                      <w:sz w:val="16"/>
                      <w:szCs w:val="16"/>
                    </w:rPr>
                  </w:pPr>
                </w:p>
                <w:p w14:paraId="5664254F" w14:textId="56B91415" w:rsidR="0088094C" w:rsidRPr="009E18B9" w:rsidRDefault="0088094C" w:rsidP="00646AE6">
                  <w:pPr>
                    <w:rPr>
                      <w:rFonts w:asciiTheme="majorHAnsi" w:hAnsiTheme="majorHAnsi"/>
                      <w:sz w:val="16"/>
                      <w:szCs w:val="16"/>
                    </w:rPr>
                  </w:pPr>
                  <w:r w:rsidRPr="009E18B9">
                    <w:rPr>
                      <w:rFonts w:asciiTheme="majorHAnsi" w:hAnsiTheme="majorHAnsi"/>
                      <w:sz w:val="16"/>
                      <w:szCs w:val="16"/>
                    </w:rPr>
                    <w:t xml:space="preserve">The use of comments shows a mastery of Python </w:t>
                  </w:r>
                  <w:r w:rsidR="00BE0BFA" w:rsidRPr="009E18B9">
                    <w:rPr>
                      <w:rFonts w:asciiTheme="majorHAnsi" w:hAnsiTheme="majorHAnsi"/>
                      <w:sz w:val="16"/>
                      <w:szCs w:val="16"/>
                    </w:rPr>
                    <w:t xml:space="preserve">and OOP </w:t>
                  </w:r>
                  <w:r w:rsidR="009E18B9" w:rsidRPr="009E18B9">
                    <w:rPr>
                      <w:rFonts w:asciiTheme="majorHAnsi" w:hAnsiTheme="majorHAnsi"/>
                      <w:sz w:val="16"/>
                      <w:szCs w:val="16"/>
                    </w:rPr>
                    <w:t xml:space="preserve">concepts </w:t>
                  </w:r>
                  <w:r w:rsidRPr="009E18B9">
                    <w:rPr>
                      <w:rFonts w:asciiTheme="majorHAnsi" w:hAnsiTheme="majorHAnsi"/>
                      <w:sz w:val="16"/>
                      <w:szCs w:val="16"/>
                    </w:rPr>
                    <w:t xml:space="preserve">presented in the module. </w:t>
                  </w:r>
                </w:p>
                <w:p w14:paraId="69B24942" w14:textId="77777777" w:rsidR="0088094C" w:rsidRPr="00CC39E9" w:rsidRDefault="0088094C" w:rsidP="005D17A1">
                  <w:pPr>
                    <w:pStyle w:val="ListParagraph"/>
                    <w:rPr>
                      <w:rFonts w:asciiTheme="majorHAnsi" w:hAnsiTheme="majorHAnsi" w:cs="Arial"/>
                      <w:sz w:val="18"/>
                      <w:szCs w:val="18"/>
                    </w:rPr>
                  </w:pPr>
                </w:p>
              </w:tc>
              <w:tc>
                <w:tcPr>
                  <w:tcW w:w="2335" w:type="dxa"/>
                </w:tcPr>
                <w:p w14:paraId="4A9984E6" w14:textId="59624F4E" w:rsidR="0088094C" w:rsidRPr="0088094C" w:rsidRDefault="009E18B9" w:rsidP="00CF58A4">
                  <w:pPr>
                    <w:rPr>
                      <w:rFonts w:cstheme="minorHAnsi"/>
                      <w:sz w:val="16"/>
                      <w:szCs w:val="16"/>
                    </w:rPr>
                  </w:pPr>
                  <w:r>
                    <w:rPr>
                      <w:rFonts w:cstheme="minorHAnsi"/>
                      <w:sz w:val="16"/>
                      <w:szCs w:val="16"/>
                    </w:rPr>
                    <w:t xml:space="preserve">Very good, </w:t>
                  </w:r>
                  <w:r w:rsidR="0088094C" w:rsidRPr="0088094C">
                    <w:rPr>
                      <w:rFonts w:cstheme="minorHAnsi"/>
                      <w:sz w:val="16"/>
                      <w:szCs w:val="16"/>
                    </w:rPr>
                    <w:t>elegant coding.</w:t>
                  </w:r>
                </w:p>
                <w:p w14:paraId="6768B8B0" w14:textId="2FE0AD3A" w:rsidR="0088094C" w:rsidRDefault="009E18B9" w:rsidP="0088094C">
                  <w:pPr>
                    <w:rPr>
                      <w:rFonts w:cstheme="minorHAnsi"/>
                      <w:sz w:val="16"/>
                      <w:szCs w:val="16"/>
                    </w:rPr>
                  </w:pPr>
                  <w:r>
                    <w:rPr>
                      <w:rFonts w:cstheme="minorHAnsi"/>
                      <w:sz w:val="16"/>
                      <w:szCs w:val="16"/>
                    </w:rPr>
                    <w:t>Very good</w:t>
                  </w:r>
                  <w:r w:rsidR="0088094C" w:rsidRPr="0088094C">
                    <w:rPr>
                      <w:rFonts w:cstheme="minorHAnsi"/>
                      <w:sz w:val="16"/>
                      <w:szCs w:val="16"/>
                    </w:rPr>
                    <w:t xml:space="preserve"> presentation of coding with appropriate comments, naming conventions, indenting, etc.</w:t>
                  </w:r>
                </w:p>
                <w:p w14:paraId="4155A74C" w14:textId="77777777" w:rsidR="00D91595" w:rsidRPr="0088094C" w:rsidRDefault="00D91595" w:rsidP="0088094C">
                  <w:pPr>
                    <w:rPr>
                      <w:rFonts w:cstheme="minorHAnsi"/>
                      <w:sz w:val="16"/>
                      <w:szCs w:val="16"/>
                    </w:rPr>
                  </w:pPr>
                </w:p>
                <w:p w14:paraId="15E07520" w14:textId="37822376" w:rsidR="0088094C" w:rsidRPr="0088094C" w:rsidRDefault="0088094C" w:rsidP="0088094C">
                  <w:pPr>
                    <w:rPr>
                      <w:rFonts w:cstheme="minorHAnsi"/>
                      <w:sz w:val="16"/>
                      <w:szCs w:val="16"/>
                    </w:rPr>
                  </w:pPr>
                  <w:r w:rsidRPr="0088094C">
                    <w:rPr>
                      <w:rFonts w:cstheme="minorHAnsi"/>
                      <w:sz w:val="16"/>
                      <w:szCs w:val="16"/>
                    </w:rPr>
                    <w:t>Clearly building on notes and exercises presented throughout the module. But with exploration of wider features available without ‘pip’ installing additional libraries.</w:t>
                  </w:r>
                </w:p>
              </w:tc>
              <w:tc>
                <w:tcPr>
                  <w:tcW w:w="1839" w:type="dxa"/>
                </w:tcPr>
                <w:p w14:paraId="42B0D545" w14:textId="77777777" w:rsidR="0088094C" w:rsidRPr="0088094C" w:rsidRDefault="0088094C" w:rsidP="0088094C">
                  <w:pPr>
                    <w:rPr>
                      <w:rFonts w:cstheme="minorHAnsi"/>
                      <w:sz w:val="16"/>
                      <w:szCs w:val="16"/>
                    </w:rPr>
                  </w:pPr>
                  <w:r w:rsidRPr="0088094C">
                    <w:rPr>
                      <w:rFonts w:cstheme="minorHAnsi"/>
                      <w:sz w:val="16"/>
                      <w:szCs w:val="16"/>
                    </w:rPr>
                    <w:t>Good creative programming with impressive functionality.</w:t>
                  </w:r>
                </w:p>
                <w:p w14:paraId="14F28CBD" w14:textId="77777777" w:rsidR="0088094C" w:rsidRPr="0088094C" w:rsidRDefault="0088094C" w:rsidP="0088094C">
                  <w:pPr>
                    <w:pStyle w:val="ListParagraph"/>
                    <w:rPr>
                      <w:rFonts w:cstheme="minorHAnsi"/>
                      <w:sz w:val="16"/>
                      <w:szCs w:val="16"/>
                    </w:rPr>
                  </w:pPr>
                </w:p>
                <w:p w14:paraId="380DEBE1" w14:textId="786CB249" w:rsidR="0088094C" w:rsidRPr="0088094C" w:rsidRDefault="0088094C" w:rsidP="0088094C">
                  <w:pPr>
                    <w:rPr>
                      <w:rFonts w:cstheme="minorHAnsi"/>
                      <w:sz w:val="16"/>
                      <w:szCs w:val="16"/>
                    </w:rPr>
                  </w:pPr>
                  <w:r w:rsidRPr="0088094C">
                    <w:rPr>
                      <w:rFonts w:cstheme="minorHAnsi"/>
                      <w:sz w:val="16"/>
                      <w:szCs w:val="16"/>
                    </w:rPr>
                    <w:t>Thoughtful, tidy and elegant coding</w:t>
                  </w:r>
                  <w:r w:rsidR="009E18B9">
                    <w:rPr>
                      <w:rFonts w:cstheme="minorHAnsi"/>
                      <w:sz w:val="16"/>
                      <w:szCs w:val="16"/>
                    </w:rPr>
                    <w:t>.</w:t>
                  </w:r>
                </w:p>
                <w:p w14:paraId="091ED994" w14:textId="77777777" w:rsidR="0088094C" w:rsidRPr="0088094C" w:rsidRDefault="0088094C" w:rsidP="0088094C">
                  <w:pPr>
                    <w:rPr>
                      <w:rFonts w:cstheme="minorHAnsi"/>
                      <w:sz w:val="16"/>
                      <w:szCs w:val="16"/>
                    </w:rPr>
                  </w:pPr>
                </w:p>
                <w:p w14:paraId="358AF688" w14:textId="77777777" w:rsidR="00BE0BFA" w:rsidRPr="0088094C" w:rsidRDefault="00BE0BFA" w:rsidP="00BE0BFA">
                  <w:pPr>
                    <w:rPr>
                      <w:rFonts w:cstheme="minorHAnsi"/>
                      <w:sz w:val="16"/>
                      <w:szCs w:val="16"/>
                    </w:rPr>
                  </w:pPr>
                  <w:r>
                    <w:rPr>
                      <w:rFonts w:cstheme="minorHAnsi"/>
                      <w:sz w:val="16"/>
                      <w:szCs w:val="16"/>
                    </w:rPr>
                    <w:t>Comments show a good technical understanding of Python features and OOP employed.</w:t>
                  </w:r>
                </w:p>
                <w:p w14:paraId="221228B5" w14:textId="24393B9E" w:rsidR="0088094C" w:rsidRPr="0088094C" w:rsidRDefault="0088094C" w:rsidP="00CF58A4">
                  <w:pPr>
                    <w:rPr>
                      <w:rFonts w:cstheme="minorHAnsi"/>
                      <w:sz w:val="16"/>
                      <w:szCs w:val="16"/>
                    </w:rPr>
                  </w:pPr>
                </w:p>
              </w:tc>
              <w:tc>
                <w:tcPr>
                  <w:tcW w:w="2072" w:type="dxa"/>
                </w:tcPr>
                <w:p w14:paraId="18BAAF0F" w14:textId="5BE9F92A" w:rsidR="0088094C" w:rsidRPr="0088094C" w:rsidRDefault="0088094C" w:rsidP="0088094C">
                  <w:pPr>
                    <w:rPr>
                      <w:rFonts w:cstheme="minorHAnsi"/>
                      <w:sz w:val="16"/>
                      <w:szCs w:val="16"/>
                    </w:rPr>
                  </w:pPr>
                  <w:r w:rsidRPr="0088094C">
                    <w:rPr>
                      <w:rFonts w:cstheme="minorHAnsi"/>
                      <w:sz w:val="16"/>
                      <w:szCs w:val="16"/>
                    </w:rPr>
                    <w:t>Competent application with basic functionality fitting the assignment brief.</w:t>
                  </w:r>
                  <w:r w:rsidR="009E18B9">
                    <w:rPr>
                      <w:rFonts w:cstheme="minorHAnsi"/>
                      <w:sz w:val="16"/>
                      <w:szCs w:val="16"/>
                    </w:rPr>
                    <w:t xml:space="preserve"> This includes the application of class definition and instantiating objects to manage with a list. </w:t>
                  </w:r>
                  <w:r w:rsidRPr="0088094C">
                    <w:rPr>
                      <w:rFonts w:cstheme="minorHAnsi"/>
                      <w:sz w:val="16"/>
                      <w:szCs w:val="16"/>
                    </w:rPr>
                    <w:t>Making use of examples in notes.</w:t>
                  </w:r>
                </w:p>
                <w:p w14:paraId="4CDAA180" w14:textId="77777777" w:rsidR="0088094C" w:rsidRPr="0088094C" w:rsidRDefault="0088094C" w:rsidP="0088094C">
                  <w:pPr>
                    <w:rPr>
                      <w:rFonts w:cstheme="minorHAnsi"/>
                      <w:sz w:val="16"/>
                      <w:szCs w:val="16"/>
                    </w:rPr>
                  </w:pPr>
                </w:p>
                <w:p w14:paraId="5F3E727D" w14:textId="1C7D3E76" w:rsidR="009E18B9" w:rsidRPr="0088094C" w:rsidRDefault="009E18B9" w:rsidP="009E18B9">
                  <w:pPr>
                    <w:rPr>
                      <w:rFonts w:cstheme="minorHAnsi"/>
                      <w:sz w:val="16"/>
                      <w:szCs w:val="16"/>
                    </w:rPr>
                  </w:pPr>
                  <w:r>
                    <w:rPr>
                      <w:rFonts w:cstheme="minorHAnsi"/>
                      <w:sz w:val="16"/>
                      <w:szCs w:val="16"/>
                    </w:rPr>
                    <w:t>Code t</w:t>
                  </w:r>
                  <w:r w:rsidR="0088094C" w:rsidRPr="0088094C">
                    <w:rPr>
                      <w:rFonts w:cstheme="minorHAnsi"/>
                      <w:sz w:val="16"/>
                      <w:szCs w:val="16"/>
                    </w:rPr>
                    <w:t>idy with comments</w:t>
                  </w:r>
                  <w:r>
                    <w:rPr>
                      <w:rFonts w:cstheme="minorHAnsi"/>
                      <w:sz w:val="16"/>
                      <w:szCs w:val="16"/>
                    </w:rPr>
                    <w:t xml:space="preserve"> showing a fair understanding of Python employed.</w:t>
                  </w:r>
                </w:p>
                <w:p w14:paraId="1452E4B9" w14:textId="77777777" w:rsidR="0088094C" w:rsidRPr="0088094C" w:rsidRDefault="0088094C" w:rsidP="0088094C">
                  <w:pPr>
                    <w:rPr>
                      <w:rFonts w:cstheme="minorHAnsi"/>
                      <w:sz w:val="16"/>
                      <w:szCs w:val="16"/>
                    </w:rPr>
                  </w:pPr>
                </w:p>
                <w:p w14:paraId="4B1D4BEC" w14:textId="7C7278D6" w:rsidR="0088094C" w:rsidRDefault="0088094C" w:rsidP="0088094C">
                  <w:pPr>
                    <w:rPr>
                      <w:rFonts w:cstheme="minorHAnsi"/>
                      <w:sz w:val="16"/>
                      <w:szCs w:val="16"/>
                    </w:rPr>
                  </w:pPr>
                  <w:r w:rsidRPr="0088094C">
                    <w:rPr>
                      <w:rFonts w:cstheme="minorHAnsi"/>
                      <w:sz w:val="16"/>
                      <w:szCs w:val="16"/>
                    </w:rPr>
                    <w:t>Student has demonstrated he/she has taken responsibility for own learning</w:t>
                  </w:r>
                  <w:r w:rsidR="00BE0BFA">
                    <w:rPr>
                      <w:rFonts w:cstheme="minorHAnsi"/>
                      <w:sz w:val="16"/>
                      <w:szCs w:val="16"/>
                    </w:rPr>
                    <w:t>.</w:t>
                  </w:r>
                </w:p>
                <w:p w14:paraId="4E92A599" w14:textId="0D41DB76" w:rsidR="00BE0BFA" w:rsidRDefault="00BE0BFA" w:rsidP="0088094C">
                  <w:pPr>
                    <w:rPr>
                      <w:rFonts w:cstheme="minorHAnsi"/>
                      <w:sz w:val="16"/>
                      <w:szCs w:val="16"/>
                    </w:rPr>
                  </w:pPr>
                </w:p>
                <w:p w14:paraId="4DE3470A" w14:textId="194DAF9B" w:rsidR="0088094C" w:rsidRPr="0088094C" w:rsidRDefault="0088094C" w:rsidP="009E18B9">
                  <w:pPr>
                    <w:rPr>
                      <w:rFonts w:cstheme="minorHAnsi"/>
                      <w:sz w:val="16"/>
                      <w:szCs w:val="16"/>
                    </w:rPr>
                  </w:pPr>
                </w:p>
              </w:tc>
              <w:tc>
                <w:tcPr>
                  <w:tcW w:w="2117" w:type="dxa"/>
                </w:tcPr>
                <w:p w14:paraId="53CDD8BF" w14:textId="00631151" w:rsidR="0088094C" w:rsidRPr="0088094C" w:rsidRDefault="009E18B9" w:rsidP="0088094C">
                  <w:pPr>
                    <w:rPr>
                      <w:rFonts w:cstheme="minorHAnsi"/>
                      <w:sz w:val="16"/>
                      <w:szCs w:val="16"/>
                    </w:rPr>
                  </w:pPr>
                  <w:r>
                    <w:rPr>
                      <w:rFonts w:cstheme="minorHAnsi"/>
                      <w:sz w:val="16"/>
                      <w:szCs w:val="16"/>
                    </w:rPr>
                    <w:t>Adequate</w:t>
                  </w:r>
                  <w:r w:rsidR="00B94DC8">
                    <w:rPr>
                      <w:rFonts w:cstheme="minorHAnsi"/>
                      <w:sz w:val="16"/>
                      <w:szCs w:val="16"/>
                    </w:rPr>
                    <w:t>, w</w:t>
                  </w:r>
                  <w:r w:rsidR="0088094C" w:rsidRPr="0088094C">
                    <w:rPr>
                      <w:rFonts w:cstheme="minorHAnsi"/>
                      <w:sz w:val="16"/>
                      <w:szCs w:val="16"/>
                    </w:rPr>
                    <w:t>orking code though limited functionality.</w:t>
                  </w:r>
                </w:p>
                <w:p w14:paraId="1B00FF77" w14:textId="77777777" w:rsidR="0088094C" w:rsidRPr="0088094C" w:rsidRDefault="0088094C" w:rsidP="0088094C">
                  <w:pPr>
                    <w:pStyle w:val="ListParagraph"/>
                    <w:rPr>
                      <w:rFonts w:cstheme="minorHAnsi"/>
                      <w:sz w:val="16"/>
                      <w:szCs w:val="16"/>
                    </w:rPr>
                  </w:pPr>
                </w:p>
                <w:p w14:paraId="1055372C" w14:textId="77777777" w:rsidR="0088094C" w:rsidRPr="0088094C" w:rsidRDefault="0088094C" w:rsidP="0088094C">
                  <w:pPr>
                    <w:rPr>
                      <w:rFonts w:cstheme="minorHAnsi"/>
                      <w:sz w:val="16"/>
                      <w:szCs w:val="16"/>
                    </w:rPr>
                  </w:pPr>
                  <w:r w:rsidRPr="0088094C">
                    <w:rPr>
                      <w:rFonts w:cstheme="minorHAnsi"/>
                      <w:sz w:val="16"/>
                      <w:szCs w:val="16"/>
                    </w:rPr>
                    <w:t>Not fitting the brief as well as could be.</w:t>
                  </w:r>
                </w:p>
                <w:p w14:paraId="30325CA4" w14:textId="77777777" w:rsidR="0088094C" w:rsidRPr="0088094C" w:rsidRDefault="0088094C" w:rsidP="0088094C">
                  <w:pPr>
                    <w:rPr>
                      <w:rFonts w:cstheme="minorHAnsi"/>
                      <w:sz w:val="16"/>
                      <w:szCs w:val="16"/>
                    </w:rPr>
                  </w:pPr>
                </w:p>
                <w:p w14:paraId="1718C843" w14:textId="77777777" w:rsidR="0088094C" w:rsidRPr="0088094C" w:rsidRDefault="0088094C" w:rsidP="0088094C">
                  <w:pPr>
                    <w:rPr>
                      <w:rFonts w:cstheme="minorHAnsi"/>
                      <w:sz w:val="16"/>
                      <w:szCs w:val="16"/>
                    </w:rPr>
                  </w:pPr>
                  <w:r w:rsidRPr="0088094C">
                    <w:rPr>
                      <w:rFonts w:cstheme="minorHAnsi"/>
                      <w:sz w:val="16"/>
                      <w:szCs w:val="16"/>
                    </w:rPr>
                    <w:t>Lacking real thought of design.</w:t>
                  </w:r>
                </w:p>
                <w:p w14:paraId="2CC76D29" w14:textId="77777777" w:rsidR="0088094C" w:rsidRPr="0088094C" w:rsidRDefault="0088094C" w:rsidP="0088094C">
                  <w:pPr>
                    <w:pStyle w:val="ListParagraph"/>
                    <w:rPr>
                      <w:rFonts w:cstheme="minorHAnsi"/>
                      <w:sz w:val="16"/>
                      <w:szCs w:val="16"/>
                    </w:rPr>
                  </w:pPr>
                </w:p>
                <w:p w14:paraId="79B387EC" w14:textId="5F5BF7B5" w:rsidR="0088094C" w:rsidRPr="0088094C" w:rsidRDefault="0088094C" w:rsidP="0088094C">
                  <w:pPr>
                    <w:rPr>
                      <w:rFonts w:cstheme="minorHAnsi"/>
                      <w:sz w:val="16"/>
                      <w:szCs w:val="16"/>
                    </w:rPr>
                  </w:pPr>
                  <w:r w:rsidRPr="0088094C">
                    <w:rPr>
                      <w:rFonts w:cstheme="minorHAnsi"/>
                      <w:sz w:val="16"/>
                      <w:szCs w:val="16"/>
                    </w:rPr>
                    <w:t>Sloppy, untidy coding poorly presented.</w:t>
                  </w:r>
                </w:p>
                <w:p w14:paraId="0FA6973B" w14:textId="77777777" w:rsidR="0088094C" w:rsidRPr="0088094C" w:rsidRDefault="0088094C" w:rsidP="005D17A1">
                  <w:pPr>
                    <w:rPr>
                      <w:rFonts w:cstheme="minorHAnsi"/>
                      <w:sz w:val="16"/>
                      <w:szCs w:val="16"/>
                    </w:rPr>
                  </w:pPr>
                </w:p>
                <w:p w14:paraId="012A1187" w14:textId="1122BAA0" w:rsidR="0088094C" w:rsidRPr="0088094C" w:rsidRDefault="0088094C" w:rsidP="005D17A1">
                  <w:pPr>
                    <w:rPr>
                      <w:rFonts w:cstheme="minorHAnsi"/>
                      <w:sz w:val="16"/>
                      <w:szCs w:val="16"/>
                    </w:rPr>
                  </w:pPr>
                  <w:r w:rsidRPr="0088094C">
                    <w:rPr>
                      <w:rFonts w:cstheme="minorHAnsi"/>
                      <w:sz w:val="16"/>
                      <w:szCs w:val="16"/>
                    </w:rPr>
                    <w:t>Sparse or excessive use of comments.</w:t>
                  </w:r>
                </w:p>
              </w:tc>
              <w:tc>
                <w:tcPr>
                  <w:tcW w:w="2237" w:type="dxa"/>
                </w:tcPr>
                <w:p w14:paraId="1D8BBB66" w14:textId="77777777" w:rsidR="0088094C" w:rsidRPr="0088094C" w:rsidRDefault="0088094C" w:rsidP="0088094C">
                  <w:pPr>
                    <w:rPr>
                      <w:rFonts w:cstheme="minorHAnsi"/>
                      <w:sz w:val="16"/>
                      <w:szCs w:val="16"/>
                    </w:rPr>
                  </w:pPr>
                  <w:r w:rsidRPr="0088094C">
                    <w:rPr>
                      <w:rFonts w:cstheme="minorHAnsi"/>
                      <w:sz w:val="16"/>
                      <w:szCs w:val="16"/>
                    </w:rPr>
                    <w:t>Not a fully working application</w:t>
                  </w:r>
                </w:p>
                <w:p w14:paraId="14A102E9" w14:textId="77777777" w:rsidR="0088094C" w:rsidRPr="0088094C" w:rsidRDefault="0088094C" w:rsidP="0088094C">
                  <w:pPr>
                    <w:rPr>
                      <w:rFonts w:cstheme="minorHAnsi"/>
                      <w:sz w:val="16"/>
                      <w:szCs w:val="16"/>
                    </w:rPr>
                  </w:pPr>
                </w:p>
                <w:p w14:paraId="7FF969BA" w14:textId="77777777" w:rsidR="0088094C" w:rsidRPr="0088094C" w:rsidRDefault="0088094C" w:rsidP="0088094C">
                  <w:pPr>
                    <w:rPr>
                      <w:rFonts w:cstheme="minorHAnsi"/>
                      <w:sz w:val="16"/>
                      <w:szCs w:val="16"/>
                    </w:rPr>
                  </w:pPr>
                  <w:r w:rsidRPr="0088094C">
                    <w:rPr>
                      <w:rFonts w:cstheme="minorHAnsi"/>
                      <w:sz w:val="16"/>
                      <w:szCs w:val="16"/>
                    </w:rPr>
                    <w:t>Very untidy presentation makes code</w:t>
                  </w:r>
                </w:p>
                <w:p w14:paraId="1E59F08B" w14:textId="77777777" w:rsidR="0088094C" w:rsidRPr="0088094C" w:rsidRDefault="0088094C" w:rsidP="0088094C">
                  <w:pPr>
                    <w:rPr>
                      <w:rFonts w:cstheme="minorHAnsi"/>
                      <w:sz w:val="16"/>
                      <w:szCs w:val="16"/>
                    </w:rPr>
                  </w:pPr>
                  <w:r w:rsidRPr="0088094C">
                    <w:rPr>
                      <w:rFonts w:cstheme="minorHAnsi"/>
                      <w:sz w:val="16"/>
                      <w:szCs w:val="16"/>
                    </w:rPr>
                    <w:t>difficult to read and understand.</w:t>
                  </w:r>
                </w:p>
                <w:p w14:paraId="7B6DD497" w14:textId="77777777" w:rsidR="0088094C" w:rsidRPr="0088094C" w:rsidRDefault="0088094C" w:rsidP="0088094C">
                  <w:pPr>
                    <w:rPr>
                      <w:rFonts w:cstheme="minorHAnsi"/>
                      <w:sz w:val="16"/>
                      <w:szCs w:val="16"/>
                    </w:rPr>
                  </w:pPr>
                </w:p>
                <w:p w14:paraId="3F81ABBA" w14:textId="77777777" w:rsidR="0088094C" w:rsidRPr="0088094C" w:rsidRDefault="0088094C" w:rsidP="0088094C">
                  <w:pPr>
                    <w:rPr>
                      <w:rFonts w:cstheme="minorHAnsi"/>
                      <w:sz w:val="16"/>
                      <w:szCs w:val="16"/>
                    </w:rPr>
                  </w:pPr>
                  <w:r w:rsidRPr="0088094C">
                    <w:rPr>
                      <w:rFonts w:cstheme="minorHAnsi"/>
                      <w:sz w:val="16"/>
                      <w:szCs w:val="16"/>
                    </w:rPr>
                    <w:t>Functionality doesn’t meet with the requirements of the assignment briefing.</w:t>
                  </w:r>
                </w:p>
                <w:p w14:paraId="019A1CFB" w14:textId="77777777" w:rsidR="0088094C" w:rsidRPr="0088094C" w:rsidRDefault="0088094C" w:rsidP="005D17A1">
                  <w:pPr>
                    <w:rPr>
                      <w:rFonts w:cstheme="minorHAnsi"/>
                      <w:sz w:val="16"/>
                      <w:szCs w:val="16"/>
                    </w:rPr>
                  </w:pPr>
                </w:p>
                <w:p w14:paraId="5DE2B4A1" w14:textId="739C094B" w:rsidR="0088094C" w:rsidRPr="0088094C" w:rsidRDefault="0088094C" w:rsidP="0088094C">
                  <w:pPr>
                    <w:rPr>
                      <w:rFonts w:cstheme="minorHAnsi"/>
                      <w:sz w:val="16"/>
                      <w:szCs w:val="16"/>
                    </w:rPr>
                  </w:pPr>
                  <w:r w:rsidRPr="0088094C">
                    <w:rPr>
                      <w:rFonts w:cstheme="minorHAnsi"/>
                      <w:sz w:val="16"/>
                      <w:szCs w:val="16"/>
                    </w:rPr>
                    <w:t>No meaningful engagement with Python programming</w:t>
                  </w:r>
                  <w:r w:rsidR="00B94DC8">
                    <w:rPr>
                      <w:rFonts w:cstheme="minorHAnsi"/>
                      <w:sz w:val="16"/>
                      <w:szCs w:val="16"/>
                    </w:rPr>
                    <w:t>.</w:t>
                  </w:r>
                </w:p>
                <w:p w14:paraId="2A9905FC" w14:textId="25B73C89" w:rsidR="0088094C" w:rsidRPr="0088094C" w:rsidRDefault="0088094C" w:rsidP="005D17A1">
                  <w:pPr>
                    <w:rPr>
                      <w:rFonts w:cstheme="minorHAnsi"/>
                      <w:sz w:val="16"/>
                      <w:szCs w:val="16"/>
                    </w:rPr>
                  </w:pPr>
                </w:p>
              </w:tc>
            </w:tr>
          </w:tbl>
          <w:p w14:paraId="6F56C415" w14:textId="5D557416" w:rsidR="005D17A1" w:rsidRPr="008133FE" w:rsidRDefault="005D17A1" w:rsidP="005D17A1">
            <w:pPr>
              <w:pStyle w:val="body"/>
            </w:pPr>
          </w:p>
        </w:tc>
      </w:tr>
    </w:tbl>
    <w:p w14:paraId="3CF2D8B6" w14:textId="66BBEFD6" w:rsidR="001C584B" w:rsidRDefault="001C584B" w:rsidP="00B6657D">
      <w:pPr>
        <w:pStyle w:val="SideHeadings"/>
      </w:pPr>
    </w:p>
    <w:p w14:paraId="54F628C5" w14:textId="77777777" w:rsidR="00E91F1A" w:rsidRDefault="00E91F1A">
      <w:r>
        <w:rPr>
          <w:b/>
        </w:rPr>
        <w:br w:type="page"/>
      </w:r>
    </w:p>
    <w:tbl>
      <w:tblPr>
        <w:tblStyle w:val="TableGrid"/>
        <w:tblW w:w="16648" w:type="dxa"/>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CellMar>
          <w:top w:w="85" w:type="dxa"/>
          <w:bottom w:w="85" w:type="dxa"/>
        </w:tblCellMar>
        <w:tblLook w:val="04A0" w:firstRow="1" w:lastRow="0" w:firstColumn="1" w:lastColumn="0" w:noHBand="0" w:noVBand="1"/>
      </w:tblPr>
      <w:tblGrid>
        <w:gridCol w:w="9360"/>
        <w:gridCol w:w="7288"/>
      </w:tblGrid>
      <w:tr w:rsidR="00E91F1A" w:rsidRPr="001726FD" w14:paraId="373458BD" w14:textId="0D1EC4BE" w:rsidTr="00C90F35">
        <w:tc>
          <w:tcPr>
            <w:tcW w:w="9360" w:type="dxa"/>
          </w:tcPr>
          <w:p w14:paraId="4E9116D3" w14:textId="77777777" w:rsidR="00C90F35" w:rsidRPr="00C90F35" w:rsidRDefault="00D91595" w:rsidP="00E91F1A">
            <w:pPr>
              <w:pStyle w:val="SideHeadings"/>
              <w:rPr>
                <w:b w:val="0"/>
                <w:bCs/>
              </w:rPr>
            </w:pPr>
            <w:r w:rsidRPr="00C90F35">
              <w:rPr>
                <w:b w:val="0"/>
                <w:bCs/>
              </w:rPr>
              <w:lastRenderedPageBreak/>
              <w:t xml:space="preserve">Percentage Mark Level of Performance </w:t>
            </w:r>
          </w:p>
          <w:p w14:paraId="4E9DEAA6" w14:textId="77777777" w:rsidR="00C90F35" w:rsidRPr="00C90F35" w:rsidRDefault="00D91595" w:rsidP="00E91F1A">
            <w:pPr>
              <w:pStyle w:val="SideHeadings"/>
              <w:rPr>
                <w:b w:val="0"/>
                <w:bCs/>
              </w:rPr>
            </w:pPr>
            <w:r w:rsidRPr="00C90F35">
              <w:rPr>
                <w:b w:val="0"/>
                <w:bCs/>
              </w:rPr>
              <w:t xml:space="preserve">90-100 Outstanding </w:t>
            </w:r>
          </w:p>
          <w:p w14:paraId="75C2F8E3" w14:textId="77777777" w:rsidR="00C90F35" w:rsidRPr="00C90F35" w:rsidRDefault="00D91595" w:rsidP="00E91F1A">
            <w:pPr>
              <w:pStyle w:val="SideHeadings"/>
              <w:rPr>
                <w:b w:val="0"/>
                <w:bCs/>
              </w:rPr>
            </w:pPr>
            <w:r w:rsidRPr="00C90F35">
              <w:rPr>
                <w:b w:val="0"/>
                <w:bCs/>
              </w:rPr>
              <w:t xml:space="preserve">80-89 Excellent </w:t>
            </w:r>
          </w:p>
          <w:p w14:paraId="658997A9" w14:textId="77777777" w:rsidR="00C90F35" w:rsidRPr="00C90F35" w:rsidRDefault="00D91595" w:rsidP="00E91F1A">
            <w:pPr>
              <w:pStyle w:val="SideHeadings"/>
              <w:rPr>
                <w:b w:val="0"/>
                <w:bCs/>
              </w:rPr>
            </w:pPr>
            <w:r w:rsidRPr="00C90F35">
              <w:rPr>
                <w:b w:val="0"/>
                <w:bCs/>
              </w:rPr>
              <w:t xml:space="preserve">70-79 Very Good </w:t>
            </w:r>
          </w:p>
          <w:p w14:paraId="1938D691" w14:textId="77777777" w:rsidR="00C90F35" w:rsidRPr="00C90F35" w:rsidRDefault="00D91595" w:rsidP="00E91F1A">
            <w:pPr>
              <w:pStyle w:val="SideHeadings"/>
              <w:rPr>
                <w:b w:val="0"/>
                <w:bCs/>
              </w:rPr>
            </w:pPr>
            <w:r w:rsidRPr="00C90F35">
              <w:rPr>
                <w:b w:val="0"/>
                <w:bCs/>
              </w:rPr>
              <w:t xml:space="preserve">60-69 Good </w:t>
            </w:r>
          </w:p>
          <w:p w14:paraId="01E27632" w14:textId="77777777" w:rsidR="00C90F35" w:rsidRPr="00C90F35" w:rsidRDefault="00D91595" w:rsidP="00E91F1A">
            <w:pPr>
              <w:pStyle w:val="SideHeadings"/>
              <w:rPr>
                <w:b w:val="0"/>
                <w:bCs/>
              </w:rPr>
            </w:pPr>
            <w:r w:rsidRPr="00C90F35">
              <w:rPr>
                <w:b w:val="0"/>
                <w:bCs/>
              </w:rPr>
              <w:t>50-59 Fair</w:t>
            </w:r>
          </w:p>
          <w:p w14:paraId="269F78E7" w14:textId="77777777" w:rsidR="00C90F35" w:rsidRPr="00C90F35" w:rsidRDefault="00D91595" w:rsidP="00E91F1A">
            <w:pPr>
              <w:pStyle w:val="SideHeadings"/>
              <w:rPr>
                <w:b w:val="0"/>
                <w:bCs/>
              </w:rPr>
            </w:pPr>
            <w:r w:rsidRPr="00C90F35">
              <w:rPr>
                <w:b w:val="0"/>
                <w:bCs/>
              </w:rPr>
              <w:t xml:space="preserve"> 40-49 Adequate </w:t>
            </w:r>
          </w:p>
          <w:p w14:paraId="18D79117" w14:textId="77777777" w:rsidR="00C90F35" w:rsidRPr="00C90F35" w:rsidRDefault="00D91595" w:rsidP="00E91F1A">
            <w:pPr>
              <w:pStyle w:val="SideHeadings"/>
              <w:rPr>
                <w:b w:val="0"/>
                <w:bCs/>
              </w:rPr>
            </w:pPr>
            <w:r w:rsidRPr="00C90F35">
              <w:rPr>
                <w:b w:val="0"/>
                <w:bCs/>
              </w:rPr>
              <w:t xml:space="preserve">30-39 Unsatisfactory </w:t>
            </w:r>
          </w:p>
          <w:p w14:paraId="2C7CBF8D" w14:textId="77777777" w:rsidR="00C90F35" w:rsidRPr="00C90F35" w:rsidRDefault="00D91595" w:rsidP="00E91F1A">
            <w:pPr>
              <w:pStyle w:val="SideHeadings"/>
              <w:rPr>
                <w:b w:val="0"/>
                <w:bCs/>
              </w:rPr>
            </w:pPr>
            <w:r w:rsidRPr="00C90F35">
              <w:rPr>
                <w:b w:val="0"/>
                <w:bCs/>
              </w:rPr>
              <w:t xml:space="preserve">20-29 Poor </w:t>
            </w:r>
          </w:p>
          <w:p w14:paraId="0839ED86" w14:textId="77777777" w:rsidR="00C90F35" w:rsidRPr="00C90F35" w:rsidRDefault="00D91595" w:rsidP="00E91F1A">
            <w:pPr>
              <w:pStyle w:val="SideHeadings"/>
              <w:rPr>
                <w:b w:val="0"/>
                <w:bCs/>
              </w:rPr>
            </w:pPr>
            <w:r w:rsidRPr="00C90F35">
              <w:rPr>
                <w:b w:val="0"/>
                <w:bCs/>
              </w:rPr>
              <w:t>10-19 Very Poor</w:t>
            </w:r>
          </w:p>
          <w:p w14:paraId="6F381241" w14:textId="5521348F" w:rsidR="00D91595" w:rsidRPr="00C90F35" w:rsidRDefault="00D91595" w:rsidP="00E91F1A">
            <w:pPr>
              <w:pStyle w:val="SideHeadings"/>
              <w:rPr>
                <w:b w:val="0"/>
                <w:bCs/>
              </w:rPr>
            </w:pPr>
            <w:r w:rsidRPr="00C90F35">
              <w:rPr>
                <w:b w:val="0"/>
                <w:bCs/>
              </w:rPr>
              <w:t>0-9 Extremely Poor</w:t>
            </w:r>
          </w:p>
          <w:p w14:paraId="68343DD1" w14:textId="249124A8" w:rsidR="00C90F35" w:rsidRPr="001726FD" w:rsidRDefault="00C90F35" w:rsidP="00E91F1A">
            <w:pPr>
              <w:pStyle w:val="SideHeadings"/>
            </w:pPr>
          </w:p>
        </w:tc>
        <w:tc>
          <w:tcPr>
            <w:tcW w:w="7288" w:type="dxa"/>
          </w:tcPr>
          <w:p w14:paraId="38653F8F" w14:textId="77777777" w:rsidR="00E91F1A" w:rsidRDefault="00E91F1A" w:rsidP="00E91F1A"/>
          <w:p w14:paraId="12057D45" w14:textId="77777777" w:rsidR="00E91F1A" w:rsidRDefault="00E91F1A" w:rsidP="00E91F1A"/>
          <w:p w14:paraId="706E5748" w14:textId="5A0680A0" w:rsidR="00E91F1A" w:rsidRPr="00E91F1A" w:rsidRDefault="00E91F1A" w:rsidP="00E91F1A"/>
        </w:tc>
      </w:tr>
    </w:tbl>
    <w:p w14:paraId="215F6D1A" w14:textId="77777777" w:rsidR="00E91F1A" w:rsidRDefault="00E91F1A" w:rsidP="00E91F1A">
      <w:pPr>
        <w:pStyle w:val="SideHeadings"/>
      </w:pPr>
    </w:p>
    <w:tbl>
      <w:tblPr>
        <w:tblStyle w:val="TableGrid"/>
        <w:tblW w:w="0" w:type="auto"/>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CellMar>
          <w:top w:w="85" w:type="dxa"/>
          <w:bottom w:w="85" w:type="dxa"/>
        </w:tblCellMar>
        <w:tblLook w:val="04A0" w:firstRow="1" w:lastRow="0" w:firstColumn="1" w:lastColumn="0" w:noHBand="0" w:noVBand="1"/>
      </w:tblPr>
      <w:tblGrid>
        <w:gridCol w:w="2327"/>
        <w:gridCol w:w="7288"/>
      </w:tblGrid>
      <w:tr w:rsidR="00E91F1A" w:rsidRPr="001726FD" w14:paraId="0A00DC32" w14:textId="77777777" w:rsidTr="0089524C">
        <w:tc>
          <w:tcPr>
            <w:tcW w:w="2327" w:type="dxa"/>
          </w:tcPr>
          <w:p w14:paraId="64E94B18" w14:textId="4EEC007E" w:rsidR="00E91F1A" w:rsidRPr="006303E1" w:rsidRDefault="00E91F1A" w:rsidP="0089524C">
            <w:pPr>
              <w:pStyle w:val="SideHeadings"/>
            </w:pPr>
            <w:r>
              <w:t>In Year Retrieval Scheme</w:t>
            </w:r>
          </w:p>
          <w:p w14:paraId="64F2D0F3" w14:textId="77777777" w:rsidR="00E91F1A" w:rsidRPr="006303E1" w:rsidRDefault="00E91F1A" w:rsidP="0089524C">
            <w:pPr>
              <w:pStyle w:val="SideHeadings"/>
            </w:pPr>
          </w:p>
        </w:tc>
        <w:tc>
          <w:tcPr>
            <w:tcW w:w="7288" w:type="dxa"/>
          </w:tcPr>
          <w:p w14:paraId="6A884D0D" w14:textId="4D343E6A" w:rsidR="00E91F1A" w:rsidRPr="001726FD" w:rsidRDefault="00E91F1A" w:rsidP="0089524C">
            <w:pPr>
              <w:pStyle w:val="body"/>
            </w:pPr>
            <w:r>
              <w:t>Your</w:t>
            </w:r>
            <w:r w:rsidRPr="001726FD">
              <w:t xml:space="preserve"> </w:t>
            </w:r>
            <w:ins w:id="0" w:author="Stefan Pletschacher" w:date="2021-09-16T14:55:00Z">
              <w:r w:rsidRPr="00E91F1A">
                <w:t>assessment is eligible for in year retrieval. If you are eligible for this scheme, you will be contacted shortly after the feedback deadline.</w:t>
              </w:r>
            </w:ins>
          </w:p>
        </w:tc>
      </w:tr>
    </w:tbl>
    <w:p w14:paraId="52ECC121" w14:textId="77777777" w:rsidR="00DB3804" w:rsidRDefault="00DB3804" w:rsidP="00B6657D">
      <w:pPr>
        <w:pStyle w:val="SideHeadings"/>
      </w:pPr>
    </w:p>
    <w:tbl>
      <w:tblPr>
        <w:tblStyle w:val="TableGrid"/>
        <w:tblW w:w="0" w:type="auto"/>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CellMar>
          <w:top w:w="85" w:type="dxa"/>
          <w:bottom w:w="85" w:type="dxa"/>
        </w:tblCellMar>
        <w:tblLook w:val="04A0" w:firstRow="1" w:lastRow="0" w:firstColumn="1" w:lastColumn="0" w:noHBand="0" w:noVBand="1"/>
      </w:tblPr>
      <w:tblGrid>
        <w:gridCol w:w="2327"/>
        <w:gridCol w:w="7288"/>
      </w:tblGrid>
      <w:tr w:rsidR="00B6657D" w:rsidRPr="001726FD" w14:paraId="44648AB1" w14:textId="77777777" w:rsidTr="00607597">
        <w:tc>
          <w:tcPr>
            <w:tcW w:w="2327" w:type="dxa"/>
          </w:tcPr>
          <w:p w14:paraId="070CCA21" w14:textId="77777777" w:rsidR="00B6657D" w:rsidRPr="006303E1" w:rsidRDefault="00B6657D" w:rsidP="00607597">
            <w:pPr>
              <w:pStyle w:val="SideHeadings"/>
            </w:pPr>
            <w:r w:rsidRPr="006303E1">
              <w:t>Reassessment</w:t>
            </w:r>
          </w:p>
          <w:p w14:paraId="10B31195" w14:textId="77777777" w:rsidR="00B6657D" w:rsidRPr="006303E1" w:rsidRDefault="00B6657D" w:rsidP="00607597">
            <w:pPr>
              <w:pStyle w:val="SideHeadings"/>
            </w:pPr>
          </w:p>
        </w:tc>
        <w:tc>
          <w:tcPr>
            <w:tcW w:w="7288" w:type="dxa"/>
          </w:tcPr>
          <w:p w14:paraId="40B64072" w14:textId="667C76A6" w:rsidR="00B6657D" w:rsidRDefault="00B6657D" w:rsidP="00607597">
            <w:pPr>
              <w:pStyle w:val="body"/>
            </w:pPr>
            <w:r w:rsidRPr="001726FD">
              <w:t xml:space="preserve">If you fail your assessment, and are eligible for reassessment, you will need to resubmit on or before </w:t>
            </w:r>
            <w:r>
              <w:t>July 3</w:t>
            </w:r>
            <w:r w:rsidR="0051640D">
              <w:t>1st</w:t>
            </w:r>
            <w:r>
              <w:t xml:space="preserve"> 2022</w:t>
            </w:r>
            <w:r w:rsidRPr="001726FD">
              <w:t>.</w:t>
            </w:r>
            <w:r>
              <w:t xml:space="preserve"> For students with accepted personal mitigating circumstances for absence/non submission, this will be your replacement assessment attempt.  </w:t>
            </w:r>
          </w:p>
          <w:p w14:paraId="2AD31B8C" w14:textId="77777777" w:rsidR="00B6657D" w:rsidRPr="001726FD" w:rsidRDefault="00B6657D" w:rsidP="00607597">
            <w:pPr>
              <w:pStyle w:val="body"/>
            </w:pPr>
          </w:p>
          <w:p w14:paraId="7FD4A44B" w14:textId="77777777" w:rsidR="00B6657D" w:rsidRPr="001726FD" w:rsidRDefault="00B6657D" w:rsidP="00607597">
            <w:pPr>
              <w:pStyle w:val="body"/>
            </w:pPr>
            <w:r>
              <w:t>T</w:t>
            </w:r>
            <w:r w:rsidRPr="001726FD">
              <w:t xml:space="preserve">he reassessment </w:t>
            </w:r>
            <w:r>
              <w:t>task will be the same.</w:t>
            </w:r>
          </w:p>
          <w:p w14:paraId="1BAFDAAB" w14:textId="77777777" w:rsidR="00B6657D" w:rsidRPr="001726FD" w:rsidRDefault="00B6657D" w:rsidP="00607597">
            <w:pPr>
              <w:pStyle w:val="body"/>
            </w:pPr>
          </w:p>
        </w:tc>
      </w:tr>
    </w:tbl>
    <w:p w14:paraId="2D829EA4" w14:textId="77777777" w:rsidR="00B6657D" w:rsidRPr="001726FD" w:rsidRDefault="00B6657D" w:rsidP="00B6657D">
      <w:pPr>
        <w:pStyle w:val="SideHeadings"/>
      </w:pPr>
    </w:p>
    <w:sectPr w:rsidR="00B6657D" w:rsidRPr="001726FD" w:rsidSect="00B6657D">
      <w:pgSz w:w="16838" w:h="11906" w:orient="landscape"/>
      <w:pgMar w:top="851" w:right="993" w:bottom="1440" w:left="284" w:header="709"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1668DD" w14:textId="77777777" w:rsidR="006523EE" w:rsidRDefault="006523EE" w:rsidP="00E61812">
      <w:pPr>
        <w:spacing w:after="0" w:line="240" w:lineRule="auto"/>
      </w:pPr>
      <w:r>
        <w:separator/>
      </w:r>
    </w:p>
    <w:p w14:paraId="61C1CDFC" w14:textId="77777777" w:rsidR="006523EE" w:rsidRDefault="006523EE"/>
    <w:p w14:paraId="6308255F" w14:textId="77777777" w:rsidR="006523EE" w:rsidRDefault="006523EE"/>
  </w:endnote>
  <w:endnote w:type="continuationSeparator" w:id="0">
    <w:p w14:paraId="5994F1BC" w14:textId="77777777" w:rsidR="006523EE" w:rsidRDefault="006523EE" w:rsidP="00E61812">
      <w:pPr>
        <w:spacing w:after="0" w:line="240" w:lineRule="auto"/>
      </w:pPr>
      <w:r>
        <w:continuationSeparator/>
      </w:r>
    </w:p>
    <w:p w14:paraId="420AAC16" w14:textId="77777777" w:rsidR="006523EE" w:rsidRDefault="006523EE"/>
    <w:p w14:paraId="2E78AC53" w14:textId="77777777" w:rsidR="006523EE" w:rsidRDefault="006523EE"/>
  </w:endnote>
  <w:endnote w:type="continuationNotice" w:id="1">
    <w:p w14:paraId="1772C6CF" w14:textId="77777777" w:rsidR="006523EE" w:rsidRDefault="006523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BA017E" w14:textId="77777777" w:rsidR="008472B9" w:rsidRPr="002C5A52" w:rsidRDefault="00FF13E9" w:rsidP="008472B9">
    <w:pPr>
      <w:pStyle w:val="Footer"/>
    </w:pPr>
    <w:sdt>
      <w:sdtPr>
        <w:alias w:val="Title"/>
        <w:tag w:val=""/>
        <w:id w:val="770279050"/>
        <w:dataBinding w:prefixMappings="xmlns:ns0='http://purl.org/dc/elements/1.1/' xmlns:ns1='http://schemas.openxmlformats.org/package/2006/metadata/core-properties' " w:xpath="/ns1:coreProperties[1]/ns0:title[1]" w:storeItemID="{6C3C8BC8-F283-45AE-878A-BAB7291924A1}"/>
        <w:text/>
      </w:sdtPr>
      <w:sdtEndPr/>
      <w:sdtContent>
        <w:r w:rsidR="008472B9" w:rsidRPr="00673BE7">
          <w:t>Assessment Information/Brief</w:t>
        </w:r>
      </w:sdtContent>
    </w:sdt>
  </w:p>
  <w:p w14:paraId="2903CBC8" w14:textId="77777777" w:rsidR="00707C4C" w:rsidRDefault="002C5A52" w:rsidP="006303E1">
    <w:pPr>
      <w:pStyle w:val="PageNumbers"/>
    </w:pPr>
    <w:r>
      <w:rPr>
        <w:b w:val="0"/>
      </w:rPr>
      <w:fldChar w:fldCharType="begin"/>
    </w:r>
    <w:r>
      <w:instrText xml:space="preserve"> PAGE   \* MERGEFORMAT </w:instrText>
    </w:r>
    <w:r>
      <w:rPr>
        <w:b w:val="0"/>
      </w:rPr>
      <w:fldChar w:fldCharType="separate"/>
    </w:r>
    <w:r w:rsidR="00B770DF">
      <w:rPr>
        <w:noProof/>
      </w:rPr>
      <w:t>2</w:t>
    </w:r>
    <w:r>
      <w:rPr>
        <w:b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6D493E" w14:textId="77777777" w:rsidR="006523EE" w:rsidRDefault="006523EE" w:rsidP="00E61812">
      <w:pPr>
        <w:spacing w:after="0" w:line="240" w:lineRule="auto"/>
      </w:pPr>
      <w:r>
        <w:separator/>
      </w:r>
    </w:p>
    <w:p w14:paraId="789F8222" w14:textId="77777777" w:rsidR="006523EE" w:rsidRDefault="006523EE"/>
    <w:p w14:paraId="1A505A29" w14:textId="77777777" w:rsidR="006523EE" w:rsidRDefault="006523EE"/>
  </w:footnote>
  <w:footnote w:type="continuationSeparator" w:id="0">
    <w:p w14:paraId="62B98013" w14:textId="77777777" w:rsidR="006523EE" w:rsidRDefault="006523EE" w:rsidP="00E61812">
      <w:pPr>
        <w:spacing w:after="0" w:line="240" w:lineRule="auto"/>
      </w:pPr>
      <w:r>
        <w:continuationSeparator/>
      </w:r>
    </w:p>
    <w:p w14:paraId="017333CB" w14:textId="77777777" w:rsidR="006523EE" w:rsidRDefault="006523EE"/>
    <w:p w14:paraId="3B96B2E3" w14:textId="77777777" w:rsidR="006523EE" w:rsidRDefault="006523EE"/>
  </w:footnote>
  <w:footnote w:type="continuationNotice" w:id="1">
    <w:p w14:paraId="45D8179D" w14:textId="77777777" w:rsidR="006523EE" w:rsidRDefault="006523E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E6F91" w14:textId="77777777" w:rsidR="009F66DD" w:rsidRPr="009F66DD" w:rsidRDefault="009F66DD" w:rsidP="006303E1">
    <w:pPr>
      <w:pStyle w:val="Header"/>
      <w:tabs>
        <w:tab w:val="clear" w:pos="4513"/>
        <w:tab w:val="clear" w:pos="9026"/>
        <w:tab w:val="left" w:pos="828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31896"/>
    <w:multiLevelType w:val="hybridMultilevel"/>
    <w:tmpl w:val="BB2049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8E77AB"/>
    <w:multiLevelType w:val="hybridMultilevel"/>
    <w:tmpl w:val="3F0C3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F0271B"/>
    <w:multiLevelType w:val="hybridMultilevel"/>
    <w:tmpl w:val="CE289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7C674E"/>
    <w:multiLevelType w:val="hybridMultilevel"/>
    <w:tmpl w:val="8F18F0F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F55E03"/>
    <w:multiLevelType w:val="hybridMultilevel"/>
    <w:tmpl w:val="C72EA784"/>
    <w:lvl w:ilvl="0" w:tplc="95A8D7F4">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7A6BC3"/>
    <w:multiLevelType w:val="hybridMultilevel"/>
    <w:tmpl w:val="A89ACD58"/>
    <w:lvl w:ilvl="0" w:tplc="95A8D7F4">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D34C98"/>
    <w:multiLevelType w:val="hybridMultilevel"/>
    <w:tmpl w:val="C3F650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EC4A02"/>
    <w:multiLevelType w:val="hybridMultilevel"/>
    <w:tmpl w:val="D30602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555AD6"/>
    <w:multiLevelType w:val="hybridMultilevel"/>
    <w:tmpl w:val="F7B0A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69D154A"/>
    <w:multiLevelType w:val="hybridMultilevel"/>
    <w:tmpl w:val="BB2049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72C6A34"/>
    <w:multiLevelType w:val="hybridMultilevel"/>
    <w:tmpl w:val="9C6ED2AC"/>
    <w:lvl w:ilvl="0" w:tplc="44D4C636">
      <w:start w:val="4"/>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625643"/>
    <w:multiLevelType w:val="hybridMultilevel"/>
    <w:tmpl w:val="04B4D4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9DE28C9"/>
    <w:multiLevelType w:val="hybridMultilevel"/>
    <w:tmpl w:val="BB926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527D93"/>
    <w:multiLevelType w:val="hybridMultilevel"/>
    <w:tmpl w:val="A55A16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44F0754F"/>
    <w:multiLevelType w:val="hybridMultilevel"/>
    <w:tmpl w:val="4A062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223667"/>
    <w:multiLevelType w:val="hybridMultilevel"/>
    <w:tmpl w:val="8D962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E83489E"/>
    <w:multiLevelType w:val="hybridMultilevel"/>
    <w:tmpl w:val="12246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8B0A60"/>
    <w:multiLevelType w:val="hybridMultilevel"/>
    <w:tmpl w:val="4AD42864"/>
    <w:lvl w:ilvl="0" w:tplc="95A8D7F4">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C3B00A6"/>
    <w:multiLevelType w:val="hybridMultilevel"/>
    <w:tmpl w:val="19507A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F1319FE"/>
    <w:multiLevelType w:val="hybridMultilevel"/>
    <w:tmpl w:val="C9CC09C4"/>
    <w:lvl w:ilvl="0" w:tplc="95A8D7F4">
      <w:start w:val="1"/>
      <w:numFmt w:val="bullet"/>
      <w:lvlText w:val=""/>
      <w:lvlJc w:val="left"/>
      <w:pPr>
        <w:ind w:left="1080" w:hanging="360"/>
      </w:pPr>
      <w:rPr>
        <w:rFonts w:ascii="Symbol" w:hAnsi="Symbol"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6176341C"/>
    <w:multiLevelType w:val="hybridMultilevel"/>
    <w:tmpl w:val="83E8C6B8"/>
    <w:lvl w:ilvl="0" w:tplc="95A8D7F4">
      <w:start w:val="1"/>
      <w:numFmt w:val="bullet"/>
      <w:lvlText w:val=""/>
      <w:lvlJc w:val="left"/>
      <w:pPr>
        <w:ind w:left="1080" w:hanging="360"/>
      </w:pPr>
      <w:rPr>
        <w:rFonts w:ascii="Symbol" w:hAnsi="Symbol"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62A9313B"/>
    <w:multiLevelType w:val="hybridMultilevel"/>
    <w:tmpl w:val="C2969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4531541"/>
    <w:multiLevelType w:val="hybridMultilevel"/>
    <w:tmpl w:val="D44036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67E63B97"/>
    <w:multiLevelType w:val="hybridMultilevel"/>
    <w:tmpl w:val="B234E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0B1650"/>
    <w:multiLevelType w:val="hybridMultilevel"/>
    <w:tmpl w:val="4B6E352A"/>
    <w:lvl w:ilvl="0" w:tplc="04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A28416F"/>
    <w:multiLevelType w:val="hybridMultilevel"/>
    <w:tmpl w:val="21E4A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1CC600F"/>
    <w:multiLevelType w:val="hybridMultilevel"/>
    <w:tmpl w:val="E9585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40949AD"/>
    <w:multiLevelType w:val="hybridMultilevel"/>
    <w:tmpl w:val="551A6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B845BA8"/>
    <w:multiLevelType w:val="hybridMultilevel"/>
    <w:tmpl w:val="F820A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BC87CD0"/>
    <w:multiLevelType w:val="hybridMultilevel"/>
    <w:tmpl w:val="19ECC070"/>
    <w:lvl w:ilvl="0" w:tplc="95A8D7F4">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D921E7C"/>
    <w:multiLevelType w:val="hybridMultilevel"/>
    <w:tmpl w:val="55924576"/>
    <w:lvl w:ilvl="0" w:tplc="95A8D7F4">
      <w:start w:val="1"/>
      <w:numFmt w:val="bullet"/>
      <w:lvlText w:val=""/>
      <w:lvlJc w:val="left"/>
      <w:pPr>
        <w:ind w:left="720" w:hanging="360"/>
      </w:pPr>
      <w:rPr>
        <w:rFonts w:ascii="Symbol" w:hAnsi="Symbo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23"/>
  </w:num>
  <w:num w:numId="3">
    <w:abstractNumId w:val="5"/>
  </w:num>
  <w:num w:numId="4">
    <w:abstractNumId w:val="10"/>
  </w:num>
  <w:num w:numId="5">
    <w:abstractNumId w:val="4"/>
  </w:num>
  <w:num w:numId="6">
    <w:abstractNumId w:val="16"/>
  </w:num>
  <w:num w:numId="7">
    <w:abstractNumId w:val="30"/>
  </w:num>
  <w:num w:numId="8">
    <w:abstractNumId w:val="13"/>
  </w:num>
  <w:num w:numId="9">
    <w:abstractNumId w:val="19"/>
  </w:num>
  <w:num w:numId="10">
    <w:abstractNumId w:val="29"/>
  </w:num>
  <w:num w:numId="11">
    <w:abstractNumId w:val="20"/>
  </w:num>
  <w:num w:numId="12">
    <w:abstractNumId w:val="17"/>
  </w:num>
  <w:num w:numId="13">
    <w:abstractNumId w:val="22"/>
  </w:num>
  <w:num w:numId="14">
    <w:abstractNumId w:val="7"/>
  </w:num>
  <w:num w:numId="15">
    <w:abstractNumId w:val="0"/>
  </w:num>
  <w:num w:numId="16">
    <w:abstractNumId w:val="9"/>
  </w:num>
  <w:num w:numId="17">
    <w:abstractNumId w:val="6"/>
  </w:num>
  <w:num w:numId="18">
    <w:abstractNumId w:val="3"/>
  </w:num>
  <w:num w:numId="19">
    <w:abstractNumId w:val="11"/>
  </w:num>
  <w:num w:numId="20">
    <w:abstractNumId w:val="24"/>
  </w:num>
  <w:num w:numId="21">
    <w:abstractNumId w:val="1"/>
  </w:num>
  <w:num w:numId="22">
    <w:abstractNumId w:val="25"/>
  </w:num>
  <w:num w:numId="23">
    <w:abstractNumId w:val="26"/>
  </w:num>
  <w:num w:numId="24">
    <w:abstractNumId w:val="28"/>
  </w:num>
  <w:num w:numId="25">
    <w:abstractNumId w:val="8"/>
  </w:num>
  <w:num w:numId="26">
    <w:abstractNumId w:val="14"/>
  </w:num>
  <w:num w:numId="27">
    <w:abstractNumId w:val="2"/>
  </w:num>
  <w:num w:numId="28">
    <w:abstractNumId w:val="15"/>
  </w:num>
  <w:num w:numId="29">
    <w:abstractNumId w:val="21"/>
  </w:num>
  <w:num w:numId="30">
    <w:abstractNumId w:val="27"/>
  </w:num>
  <w:num w:numId="3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Pletschacher">
    <w15:presenceInfo w15:providerId="AD" w15:userId="S::S.Pletschacher@salford.ac.uk::8bbcbf89-f9c6-4219-9632-2c68e6969b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7FC"/>
    <w:rsid w:val="00001ED5"/>
    <w:rsid w:val="00003A3B"/>
    <w:rsid w:val="000102A6"/>
    <w:rsid w:val="00021E4F"/>
    <w:rsid w:val="00022CFB"/>
    <w:rsid w:val="0004154D"/>
    <w:rsid w:val="00044E60"/>
    <w:rsid w:val="00045ACF"/>
    <w:rsid w:val="00047EE1"/>
    <w:rsid w:val="0005055C"/>
    <w:rsid w:val="0006000C"/>
    <w:rsid w:val="00067BBA"/>
    <w:rsid w:val="00070A48"/>
    <w:rsid w:val="00080E32"/>
    <w:rsid w:val="00083AE4"/>
    <w:rsid w:val="000869D8"/>
    <w:rsid w:val="000C11F3"/>
    <w:rsid w:val="000D1E3A"/>
    <w:rsid w:val="000E0568"/>
    <w:rsid w:val="000E0B21"/>
    <w:rsid w:val="000E2E3C"/>
    <w:rsid w:val="000F0094"/>
    <w:rsid w:val="001047D2"/>
    <w:rsid w:val="0010555D"/>
    <w:rsid w:val="001069DA"/>
    <w:rsid w:val="00121FFB"/>
    <w:rsid w:val="00127A8A"/>
    <w:rsid w:val="00137347"/>
    <w:rsid w:val="00156AD9"/>
    <w:rsid w:val="00157090"/>
    <w:rsid w:val="001726FD"/>
    <w:rsid w:val="00175F86"/>
    <w:rsid w:val="001A14F5"/>
    <w:rsid w:val="001B400D"/>
    <w:rsid w:val="001C584B"/>
    <w:rsid w:val="001D4E2E"/>
    <w:rsid w:val="001D51E9"/>
    <w:rsid w:val="0021597D"/>
    <w:rsid w:val="00216FFD"/>
    <w:rsid w:val="00232D79"/>
    <w:rsid w:val="002358AD"/>
    <w:rsid w:val="00250EBB"/>
    <w:rsid w:val="00252F06"/>
    <w:rsid w:val="00265465"/>
    <w:rsid w:val="002665F0"/>
    <w:rsid w:val="00273316"/>
    <w:rsid w:val="002733D4"/>
    <w:rsid w:val="00297A57"/>
    <w:rsid w:val="002B05A0"/>
    <w:rsid w:val="002C3462"/>
    <w:rsid w:val="002C5220"/>
    <w:rsid w:val="002C5A52"/>
    <w:rsid w:val="002D07E5"/>
    <w:rsid w:val="002D5940"/>
    <w:rsid w:val="002D5D17"/>
    <w:rsid w:val="002D697E"/>
    <w:rsid w:val="00301B42"/>
    <w:rsid w:val="00303AB9"/>
    <w:rsid w:val="00325168"/>
    <w:rsid w:val="003403F3"/>
    <w:rsid w:val="0036053F"/>
    <w:rsid w:val="0038195D"/>
    <w:rsid w:val="00384CE6"/>
    <w:rsid w:val="003A3835"/>
    <w:rsid w:val="003B2723"/>
    <w:rsid w:val="003C7B92"/>
    <w:rsid w:val="003D0115"/>
    <w:rsid w:val="003D151B"/>
    <w:rsid w:val="003E0F62"/>
    <w:rsid w:val="003F203B"/>
    <w:rsid w:val="003F289B"/>
    <w:rsid w:val="00415AB2"/>
    <w:rsid w:val="00427E4D"/>
    <w:rsid w:val="004557E2"/>
    <w:rsid w:val="004659FF"/>
    <w:rsid w:val="00466588"/>
    <w:rsid w:val="00486E39"/>
    <w:rsid w:val="00491FC6"/>
    <w:rsid w:val="00495C04"/>
    <w:rsid w:val="004A0B16"/>
    <w:rsid w:val="004B273B"/>
    <w:rsid w:val="004B418F"/>
    <w:rsid w:val="004D2445"/>
    <w:rsid w:val="004E1759"/>
    <w:rsid w:val="004F6F04"/>
    <w:rsid w:val="00504569"/>
    <w:rsid w:val="0051640D"/>
    <w:rsid w:val="00517370"/>
    <w:rsid w:val="00530AD4"/>
    <w:rsid w:val="0054688F"/>
    <w:rsid w:val="00573E71"/>
    <w:rsid w:val="00574B57"/>
    <w:rsid w:val="005A29B5"/>
    <w:rsid w:val="005B59B2"/>
    <w:rsid w:val="005C2B6F"/>
    <w:rsid w:val="005D17A1"/>
    <w:rsid w:val="005D433E"/>
    <w:rsid w:val="005D4468"/>
    <w:rsid w:val="00602E0A"/>
    <w:rsid w:val="00605BE8"/>
    <w:rsid w:val="00615F66"/>
    <w:rsid w:val="006220E5"/>
    <w:rsid w:val="006303E1"/>
    <w:rsid w:val="00633D15"/>
    <w:rsid w:val="006352E6"/>
    <w:rsid w:val="00646AE6"/>
    <w:rsid w:val="006523EE"/>
    <w:rsid w:val="00673BE7"/>
    <w:rsid w:val="0068643E"/>
    <w:rsid w:val="006A1F2D"/>
    <w:rsid w:val="006C07B5"/>
    <w:rsid w:val="006E0DCE"/>
    <w:rsid w:val="006E7ACF"/>
    <w:rsid w:val="00707C4C"/>
    <w:rsid w:val="0073174F"/>
    <w:rsid w:val="00732FCD"/>
    <w:rsid w:val="00776014"/>
    <w:rsid w:val="00776479"/>
    <w:rsid w:val="007A2D50"/>
    <w:rsid w:val="0080500D"/>
    <w:rsid w:val="0080554D"/>
    <w:rsid w:val="008076BB"/>
    <w:rsid w:val="008133FE"/>
    <w:rsid w:val="00814EE2"/>
    <w:rsid w:val="00825F2C"/>
    <w:rsid w:val="00831B5C"/>
    <w:rsid w:val="00831F9E"/>
    <w:rsid w:val="008324E2"/>
    <w:rsid w:val="008472B9"/>
    <w:rsid w:val="008614C4"/>
    <w:rsid w:val="0088094C"/>
    <w:rsid w:val="008907FC"/>
    <w:rsid w:val="00890E59"/>
    <w:rsid w:val="008920B3"/>
    <w:rsid w:val="00896555"/>
    <w:rsid w:val="008B209E"/>
    <w:rsid w:val="008C17AA"/>
    <w:rsid w:val="008C32EC"/>
    <w:rsid w:val="008C3827"/>
    <w:rsid w:val="008D5A05"/>
    <w:rsid w:val="008D756E"/>
    <w:rsid w:val="008E3891"/>
    <w:rsid w:val="00906121"/>
    <w:rsid w:val="00907E64"/>
    <w:rsid w:val="00955991"/>
    <w:rsid w:val="0096102F"/>
    <w:rsid w:val="00962F0E"/>
    <w:rsid w:val="00970BD7"/>
    <w:rsid w:val="00973773"/>
    <w:rsid w:val="0098593E"/>
    <w:rsid w:val="009A7697"/>
    <w:rsid w:val="009B658B"/>
    <w:rsid w:val="009C3E5F"/>
    <w:rsid w:val="009D004D"/>
    <w:rsid w:val="009E18B9"/>
    <w:rsid w:val="009E3749"/>
    <w:rsid w:val="009F66DD"/>
    <w:rsid w:val="00A14A6E"/>
    <w:rsid w:val="00A20BD2"/>
    <w:rsid w:val="00A22E63"/>
    <w:rsid w:val="00A4418A"/>
    <w:rsid w:val="00A73571"/>
    <w:rsid w:val="00A7741C"/>
    <w:rsid w:val="00A824EA"/>
    <w:rsid w:val="00A83111"/>
    <w:rsid w:val="00A94B1E"/>
    <w:rsid w:val="00A96AB7"/>
    <w:rsid w:val="00AB066D"/>
    <w:rsid w:val="00AB402E"/>
    <w:rsid w:val="00AB7A8D"/>
    <w:rsid w:val="00AD0F8B"/>
    <w:rsid w:val="00AD5F0E"/>
    <w:rsid w:val="00AF3D8C"/>
    <w:rsid w:val="00B0388F"/>
    <w:rsid w:val="00B05E6B"/>
    <w:rsid w:val="00B53566"/>
    <w:rsid w:val="00B65FB7"/>
    <w:rsid w:val="00B6657D"/>
    <w:rsid w:val="00B72723"/>
    <w:rsid w:val="00B770DF"/>
    <w:rsid w:val="00B77792"/>
    <w:rsid w:val="00B858C5"/>
    <w:rsid w:val="00B94DC8"/>
    <w:rsid w:val="00BA291D"/>
    <w:rsid w:val="00BE0BFA"/>
    <w:rsid w:val="00BE544D"/>
    <w:rsid w:val="00BF4A62"/>
    <w:rsid w:val="00C039E2"/>
    <w:rsid w:val="00C0560B"/>
    <w:rsid w:val="00C11E49"/>
    <w:rsid w:val="00C2320D"/>
    <w:rsid w:val="00C3264F"/>
    <w:rsid w:val="00C45536"/>
    <w:rsid w:val="00C52ED1"/>
    <w:rsid w:val="00C71E3A"/>
    <w:rsid w:val="00C82F7D"/>
    <w:rsid w:val="00C8795B"/>
    <w:rsid w:val="00C90F35"/>
    <w:rsid w:val="00C92B65"/>
    <w:rsid w:val="00CA2582"/>
    <w:rsid w:val="00CC26A4"/>
    <w:rsid w:val="00CD111A"/>
    <w:rsid w:val="00CE7FB9"/>
    <w:rsid w:val="00CF58A4"/>
    <w:rsid w:val="00D07730"/>
    <w:rsid w:val="00D124F6"/>
    <w:rsid w:val="00D12A94"/>
    <w:rsid w:val="00D15A29"/>
    <w:rsid w:val="00D35CF0"/>
    <w:rsid w:val="00D50AF7"/>
    <w:rsid w:val="00D553FA"/>
    <w:rsid w:val="00D55736"/>
    <w:rsid w:val="00D77B19"/>
    <w:rsid w:val="00D82847"/>
    <w:rsid w:val="00D82977"/>
    <w:rsid w:val="00D837EB"/>
    <w:rsid w:val="00D91595"/>
    <w:rsid w:val="00D978F2"/>
    <w:rsid w:val="00D97D8A"/>
    <w:rsid w:val="00DB3804"/>
    <w:rsid w:val="00DB38AA"/>
    <w:rsid w:val="00DD46BB"/>
    <w:rsid w:val="00DE78B0"/>
    <w:rsid w:val="00E05FD3"/>
    <w:rsid w:val="00E3558C"/>
    <w:rsid w:val="00E42B99"/>
    <w:rsid w:val="00E515C5"/>
    <w:rsid w:val="00E601CD"/>
    <w:rsid w:val="00E61812"/>
    <w:rsid w:val="00E64AA1"/>
    <w:rsid w:val="00E67A48"/>
    <w:rsid w:val="00E91F1A"/>
    <w:rsid w:val="00E9540A"/>
    <w:rsid w:val="00EA5C9D"/>
    <w:rsid w:val="00EB14F9"/>
    <w:rsid w:val="00EB15ED"/>
    <w:rsid w:val="00EB2D08"/>
    <w:rsid w:val="00ED6A3E"/>
    <w:rsid w:val="00EE4DC8"/>
    <w:rsid w:val="00EE7F64"/>
    <w:rsid w:val="00F16F87"/>
    <w:rsid w:val="00F26FE9"/>
    <w:rsid w:val="00F34EE0"/>
    <w:rsid w:val="00FB2770"/>
    <w:rsid w:val="00FB42A5"/>
    <w:rsid w:val="00FB69CB"/>
    <w:rsid w:val="00FE26AC"/>
    <w:rsid w:val="00FE2BD8"/>
    <w:rsid w:val="00FE3182"/>
    <w:rsid w:val="00FF13E9"/>
    <w:rsid w:val="047F5BB7"/>
    <w:rsid w:val="1BCA00B0"/>
    <w:rsid w:val="25569DCA"/>
    <w:rsid w:val="2A38FFCA"/>
    <w:rsid w:val="57C3AD31"/>
    <w:rsid w:val="65884FCB"/>
    <w:rsid w:val="68F8464E"/>
    <w:rsid w:val="6A2C9BA1"/>
    <w:rsid w:val="72A2DF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7DF140F"/>
  <w15:docId w15:val="{BB5B674E-B91D-4361-AD2D-63199DEFA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color w:val="000000"/>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41C"/>
    <w:rPr>
      <w:rFonts w:asciiTheme="minorHAnsi" w:hAnsiTheme="minorHAnsi"/>
      <w:color w:val="0D0D0D" w:themeColor="text1" w:themeTint="F2"/>
      <w:sz w:val="24"/>
    </w:rPr>
  </w:style>
  <w:style w:type="paragraph" w:styleId="Heading1">
    <w:name w:val="heading 1"/>
    <w:basedOn w:val="Normal"/>
    <w:next w:val="Normal"/>
    <w:link w:val="Heading1Char"/>
    <w:uiPriority w:val="9"/>
    <w:qFormat/>
    <w:rsid w:val="00E3558C"/>
    <w:pPr>
      <w:keepNext/>
      <w:keepLines/>
      <w:spacing w:after="0"/>
      <w:outlineLvl w:val="0"/>
    </w:pPr>
    <w:rPr>
      <w:rFonts w:eastAsiaTheme="majorEastAsia" w:cstheme="majorBidi"/>
      <w:b/>
      <w:color w:val="640000"/>
      <w:sz w:val="32"/>
      <w:szCs w:val="32"/>
    </w:rPr>
  </w:style>
  <w:style w:type="paragraph" w:styleId="Heading2">
    <w:name w:val="heading 2"/>
    <w:basedOn w:val="Normal"/>
    <w:next w:val="Normal"/>
    <w:link w:val="Heading2Char"/>
    <w:uiPriority w:val="9"/>
    <w:semiHidden/>
    <w:unhideWhenUsed/>
    <w:qFormat/>
    <w:rsid w:val="00FE2BD8"/>
    <w:pPr>
      <w:keepNext/>
      <w:keepLines/>
      <w:spacing w:before="200" w:after="0"/>
      <w:outlineLvl w:val="1"/>
    </w:pPr>
    <w:rPr>
      <w:rFonts w:eastAsiaTheme="majorEastAsia" w:cstheme="majorBidi"/>
      <w:b/>
      <w:bCs/>
      <w:color w:val="3B3838" w:themeColor="background2" w:themeShade="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0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8907FC"/>
    <w:pPr>
      <w:spacing w:after="0" w:line="240" w:lineRule="auto"/>
    </w:pPr>
  </w:style>
  <w:style w:type="character" w:customStyle="1" w:styleId="Heading1Char">
    <w:name w:val="Heading 1 Char"/>
    <w:basedOn w:val="DefaultParagraphFont"/>
    <w:link w:val="Heading1"/>
    <w:uiPriority w:val="9"/>
    <w:rsid w:val="00E3558C"/>
    <w:rPr>
      <w:rFonts w:asciiTheme="minorHAnsi" w:eastAsiaTheme="majorEastAsia" w:hAnsiTheme="minorHAnsi" w:cstheme="majorBidi"/>
      <w:b/>
      <w:color w:val="640000"/>
      <w:sz w:val="32"/>
      <w:szCs w:val="32"/>
    </w:rPr>
  </w:style>
  <w:style w:type="paragraph" w:customStyle="1" w:styleId="Default">
    <w:name w:val="Default"/>
    <w:rsid w:val="005D433E"/>
    <w:pPr>
      <w:autoSpaceDE w:val="0"/>
      <w:autoSpaceDN w:val="0"/>
      <w:adjustRightInd w:val="0"/>
      <w:spacing w:after="200" w:line="276" w:lineRule="auto"/>
    </w:pPr>
    <w:rPr>
      <w:rFonts w:eastAsiaTheme="minorEastAsia"/>
      <w:sz w:val="24"/>
      <w:lang w:eastAsia="en-GB"/>
    </w:rPr>
  </w:style>
  <w:style w:type="paragraph" w:customStyle="1" w:styleId="body">
    <w:name w:val="body"/>
    <w:basedOn w:val="Normal"/>
    <w:rsid w:val="00E3558C"/>
    <w:pPr>
      <w:spacing w:after="0" w:line="240" w:lineRule="auto"/>
    </w:pPr>
    <w:rPr>
      <w:color w:val="auto"/>
    </w:rPr>
  </w:style>
  <w:style w:type="character" w:styleId="Hyperlink">
    <w:name w:val="Hyperlink"/>
    <w:basedOn w:val="DefaultParagraphFont"/>
    <w:uiPriority w:val="99"/>
    <w:unhideWhenUsed/>
    <w:rsid w:val="008907FC"/>
    <w:rPr>
      <w:color w:val="0000FF"/>
      <w:u w:val="single"/>
    </w:rPr>
  </w:style>
  <w:style w:type="paragraph" w:customStyle="1" w:styleId="SideHeadings">
    <w:name w:val="Side Headings"/>
    <w:basedOn w:val="Normal"/>
    <w:qFormat/>
    <w:rsid w:val="00E3558C"/>
    <w:pPr>
      <w:spacing w:before="120" w:after="0" w:line="240" w:lineRule="auto"/>
    </w:pPr>
    <w:rPr>
      <w:b/>
      <w:color w:val="3B3838" w:themeColor="background2" w:themeShade="40"/>
    </w:rPr>
  </w:style>
  <w:style w:type="paragraph" w:customStyle="1" w:styleId="Important">
    <w:name w:val="Important"/>
    <w:basedOn w:val="body"/>
    <w:qFormat/>
    <w:rsid w:val="00FE2BD8"/>
    <w:rPr>
      <w:b/>
      <w:color w:val="560806"/>
      <w:sz w:val="32"/>
    </w:rPr>
  </w:style>
  <w:style w:type="paragraph" w:styleId="ListParagraph">
    <w:name w:val="List Paragraph"/>
    <w:basedOn w:val="Normal"/>
    <w:uiPriority w:val="34"/>
    <w:qFormat/>
    <w:rsid w:val="00E3558C"/>
    <w:pPr>
      <w:ind w:left="720"/>
      <w:contextualSpacing/>
    </w:pPr>
    <w:rPr>
      <w:color w:val="auto"/>
    </w:rPr>
  </w:style>
  <w:style w:type="paragraph" w:styleId="Title">
    <w:name w:val="Title"/>
    <w:basedOn w:val="Normal"/>
    <w:next w:val="Normal"/>
    <w:link w:val="TitleChar"/>
    <w:uiPriority w:val="10"/>
    <w:rsid w:val="005D433E"/>
    <w:pPr>
      <w:spacing w:after="0" w:line="240" w:lineRule="auto"/>
      <w:contextualSpacing/>
    </w:pPr>
    <w:rPr>
      <w:rFonts w:eastAsiaTheme="majorEastAsia" w:cstheme="majorBidi"/>
      <w:b/>
      <w:color w:val="auto"/>
      <w:spacing w:val="-10"/>
      <w:kern w:val="28"/>
      <w:sz w:val="32"/>
      <w:szCs w:val="56"/>
    </w:rPr>
  </w:style>
  <w:style w:type="character" w:customStyle="1" w:styleId="TitleChar">
    <w:name w:val="Title Char"/>
    <w:basedOn w:val="DefaultParagraphFont"/>
    <w:link w:val="Title"/>
    <w:uiPriority w:val="10"/>
    <w:rsid w:val="005D433E"/>
    <w:rPr>
      <w:rFonts w:eastAsiaTheme="majorEastAsia" w:cstheme="majorBidi"/>
      <w:b/>
      <w:color w:val="auto"/>
      <w:spacing w:val="-10"/>
      <w:kern w:val="28"/>
      <w:sz w:val="32"/>
      <w:szCs w:val="56"/>
    </w:rPr>
  </w:style>
  <w:style w:type="character" w:styleId="IntenseEmphasis">
    <w:name w:val="Intense Emphasis"/>
    <w:basedOn w:val="DefaultParagraphFont"/>
    <w:uiPriority w:val="21"/>
    <w:qFormat/>
    <w:rsid w:val="005D433E"/>
    <w:rPr>
      <w:i/>
      <w:iCs/>
      <w:color w:val="C00000"/>
    </w:rPr>
  </w:style>
  <w:style w:type="paragraph" w:styleId="Header">
    <w:name w:val="header"/>
    <w:basedOn w:val="Normal"/>
    <w:link w:val="HeaderChar"/>
    <w:uiPriority w:val="99"/>
    <w:unhideWhenUsed/>
    <w:rsid w:val="00E618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1812"/>
  </w:style>
  <w:style w:type="paragraph" w:styleId="Footer">
    <w:name w:val="footer"/>
    <w:basedOn w:val="Normal"/>
    <w:link w:val="FooterChar"/>
    <w:uiPriority w:val="99"/>
    <w:unhideWhenUsed/>
    <w:rsid w:val="00E3558C"/>
    <w:pPr>
      <w:tabs>
        <w:tab w:val="center" w:pos="4513"/>
        <w:tab w:val="right" w:pos="9026"/>
      </w:tabs>
      <w:spacing w:after="0" w:line="240" w:lineRule="auto"/>
    </w:pPr>
    <w:rPr>
      <w:color w:val="404040" w:themeColor="text1" w:themeTint="BF"/>
      <w:sz w:val="18"/>
    </w:rPr>
  </w:style>
  <w:style w:type="character" w:customStyle="1" w:styleId="FooterChar">
    <w:name w:val="Footer Char"/>
    <w:basedOn w:val="DefaultParagraphFont"/>
    <w:link w:val="Footer"/>
    <w:uiPriority w:val="99"/>
    <w:rsid w:val="00E3558C"/>
    <w:rPr>
      <w:rFonts w:asciiTheme="minorHAnsi" w:hAnsiTheme="minorHAnsi"/>
      <w:color w:val="404040" w:themeColor="text1" w:themeTint="BF"/>
      <w:sz w:val="18"/>
    </w:rPr>
  </w:style>
  <w:style w:type="paragraph" w:customStyle="1" w:styleId="Assignmenttitle">
    <w:name w:val="Assignment title"/>
    <w:basedOn w:val="Important"/>
    <w:qFormat/>
    <w:rsid w:val="00E3558C"/>
    <w:pPr>
      <w:spacing w:before="120" w:after="120"/>
    </w:pPr>
    <w:rPr>
      <w:sz w:val="40"/>
    </w:rPr>
  </w:style>
  <w:style w:type="character" w:styleId="PlaceholderText">
    <w:name w:val="Placeholder Text"/>
    <w:basedOn w:val="DefaultParagraphFont"/>
    <w:uiPriority w:val="99"/>
    <w:semiHidden/>
    <w:rsid w:val="002C5A52"/>
    <w:rPr>
      <w:color w:val="808080"/>
    </w:rPr>
  </w:style>
  <w:style w:type="paragraph" w:customStyle="1" w:styleId="PageNumbers">
    <w:name w:val="Page Numbers"/>
    <w:basedOn w:val="Footer"/>
    <w:qFormat/>
    <w:rsid w:val="00FE2BD8"/>
    <w:pPr>
      <w:jc w:val="right"/>
    </w:pPr>
    <w:rPr>
      <w:b/>
      <w:color w:val="640000"/>
      <w:sz w:val="32"/>
    </w:rPr>
  </w:style>
  <w:style w:type="paragraph" w:styleId="BalloonText">
    <w:name w:val="Balloon Text"/>
    <w:basedOn w:val="Normal"/>
    <w:link w:val="BalloonTextChar"/>
    <w:uiPriority w:val="99"/>
    <w:semiHidden/>
    <w:unhideWhenUsed/>
    <w:rsid w:val="00B535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3566"/>
    <w:rPr>
      <w:rFonts w:ascii="Segoe UI" w:hAnsi="Segoe UI" w:cs="Segoe UI"/>
      <w:color w:val="0D0D0D" w:themeColor="text1" w:themeTint="F2"/>
      <w:sz w:val="18"/>
      <w:szCs w:val="18"/>
    </w:rPr>
  </w:style>
  <w:style w:type="character" w:customStyle="1" w:styleId="Heading2Char">
    <w:name w:val="Heading 2 Char"/>
    <w:basedOn w:val="DefaultParagraphFont"/>
    <w:link w:val="Heading2"/>
    <w:uiPriority w:val="9"/>
    <w:semiHidden/>
    <w:rsid w:val="00FE2BD8"/>
    <w:rPr>
      <w:rFonts w:eastAsiaTheme="majorEastAsia" w:cstheme="majorBidi"/>
      <w:b/>
      <w:bCs/>
      <w:color w:val="3B3838" w:themeColor="background2" w:themeShade="40"/>
      <w:sz w:val="24"/>
      <w:szCs w:val="26"/>
    </w:rPr>
  </w:style>
  <w:style w:type="paragraph" w:styleId="Subtitle">
    <w:name w:val="Subtitle"/>
    <w:basedOn w:val="Normal"/>
    <w:next w:val="Normal"/>
    <w:link w:val="SubtitleChar"/>
    <w:uiPriority w:val="11"/>
    <w:rsid w:val="009F66DD"/>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9F66DD"/>
    <w:rPr>
      <w:rFonts w:eastAsiaTheme="minorEastAsia" w:cstheme="minorBidi"/>
      <w:color w:val="5A5A5A" w:themeColor="text1" w:themeTint="A5"/>
      <w:spacing w:val="15"/>
      <w:sz w:val="24"/>
    </w:rPr>
  </w:style>
  <w:style w:type="paragraph" w:styleId="IntenseQuote">
    <w:name w:val="Intense Quote"/>
    <w:basedOn w:val="Normal"/>
    <w:next w:val="Normal"/>
    <w:link w:val="IntenseQuoteChar"/>
    <w:uiPriority w:val="30"/>
    <w:rsid w:val="005D433E"/>
  </w:style>
  <w:style w:type="character" w:customStyle="1" w:styleId="IntenseQuoteChar">
    <w:name w:val="Intense Quote Char"/>
    <w:basedOn w:val="DefaultParagraphFont"/>
    <w:link w:val="IntenseQuote"/>
    <w:uiPriority w:val="30"/>
    <w:rsid w:val="005D433E"/>
    <w:rPr>
      <w:color w:val="0D0D0D" w:themeColor="text1" w:themeTint="F2"/>
      <w:sz w:val="24"/>
    </w:rPr>
  </w:style>
  <w:style w:type="character" w:styleId="IntenseReference">
    <w:name w:val="Intense Reference"/>
    <w:uiPriority w:val="32"/>
    <w:rsid w:val="005D433E"/>
  </w:style>
  <w:style w:type="character" w:styleId="UnresolvedMention">
    <w:name w:val="Unresolved Mention"/>
    <w:basedOn w:val="DefaultParagraphFont"/>
    <w:uiPriority w:val="99"/>
    <w:semiHidden/>
    <w:unhideWhenUsed/>
    <w:rsid w:val="00B0388F"/>
    <w:rPr>
      <w:color w:val="808080"/>
      <w:shd w:val="clear" w:color="auto" w:fill="E6E6E6"/>
    </w:rPr>
  </w:style>
  <w:style w:type="character" w:styleId="FollowedHyperlink">
    <w:name w:val="FollowedHyperlink"/>
    <w:basedOn w:val="DefaultParagraphFont"/>
    <w:uiPriority w:val="99"/>
    <w:semiHidden/>
    <w:unhideWhenUsed/>
    <w:rsid w:val="00AB066D"/>
    <w:rPr>
      <w:color w:val="954F72" w:themeColor="followedHyperlink"/>
      <w:u w:val="single"/>
    </w:rPr>
  </w:style>
  <w:style w:type="paragraph" w:customStyle="1" w:styleId="Code">
    <w:name w:val="Code"/>
    <w:basedOn w:val="Normal"/>
    <w:link w:val="CodeChar"/>
    <w:qFormat/>
    <w:rsid w:val="003F289B"/>
    <w:pPr>
      <w:tabs>
        <w:tab w:val="left" w:pos="284"/>
        <w:tab w:val="left" w:pos="567"/>
        <w:tab w:val="left" w:pos="851"/>
        <w:tab w:val="left" w:pos="1134"/>
        <w:tab w:val="left" w:pos="1418"/>
        <w:tab w:val="left" w:pos="1701"/>
        <w:tab w:val="left" w:pos="1985"/>
        <w:tab w:val="left" w:pos="2268"/>
        <w:tab w:val="left" w:pos="2552"/>
        <w:tab w:val="left" w:pos="2835"/>
      </w:tabs>
      <w:spacing w:after="120" w:line="240" w:lineRule="auto"/>
      <w:contextualSpacing/>
    </w:pPr>
    <w:rPr>
      <w:rFonts w:ascii="Consolas" w:eastAsia="Arial Unicode MS" w:hAnsi="Consolas" w:cs="Consolas"/>
      <w:color w:val="auto"/>
      <w:sz w:val="19"/>
      <w14:ligatures w14:val="none"/>
    </w:rPr>
  </w:style>
  <w:style w:type="character" w:customStyle="1" w:styleId="CodeChar">
    <w:name w:val="Code Char"/>
    <w:basedOn w:val="DefaultParagraphFont"/>
    <w:link w:val="Code"/>
    <w:rsid w:val="003F289B"/>
    <w:rPr>
      <w:rFonts w:ascii="Consolas" w:eastAsia="Arial Unicode MS" w:hAnsi="Consolas" w:cs="Consolas"/>
      <w:color w:val="auto"/>
      <w:sz w:val="19"/>
      <w14:ligatures w14:val="none"/>
    </w:rPr>
  </w:style>
  <w:style w:type="table" w:customStyle="1" w:styleId="TableGrid1">
    <w:name w:val="Table Grid1"/>
    <w:basedOn w:val="TableNormal"/>
    <w:next w:val="TableGrid"/>
    <w:rsid w:val="005D17A1"/>
    <w:pPr>
      <w:spacing w:after="0" w:line="240" w:lineRule="auto"/>
    </w:pPr>
    <w:rPr>
      <w:rFonts w:ascii="Times New Roman" w:eastAsia="Times New Roman" w:hAnsi="Times New Roman" w:cs="Times New Roman"/>
      <w:color w:val="auto"/>
      <w:sz w:val="20"/>
      <w:szCs w:val="20"/>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888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skus.salford.ac.uk/"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salford.ac.uk/askus/admin-essentials/personal-mitigating-circumstances"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salford.ac.uk/library/skills-for-learning/academic-skills/making-most-feedback"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alford.ac.uk/library/skills-for-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268D63D9B68A2428762ACDD27590527" ma:contentTypeVersion="31" ma:contentTypeDescription="Create a new document." ma:contentTypeScope="" ma:versionID="1d31765ca504d07c6155978d196c428b">
  <xsd:schema xmlns:xsd="http://www.w3.org/2001/XMLSchema" xmlns:xs="http://www.w3.org/2001/XMLSchema" xmlns:p="http://schemas.microsoft.com/office/2006/metadata/properties" xmlns:ns2="1c8c6938-2564-4e1d-941d-2b17f9c4db70" xmlns:ns3="648dc116-cff3-428d-8994-f4d1cd1ba89c" targetNamespace="http://schemas.microsoft.com/office/2006/metadata/properties" ma:root="true" ma:fieldsID="626ac7c73b9bd307a035d1bfbb1defe2" ns2:_="" ns3:_="">
    <xsd:import namespace="1c8c6938-2564-4e1d-941d-2b17f9c4db70"/>
    <xsd:import namespace="648dc116-cff3-428d-8994-f4d1cd1ba89c"/>
    <xsd:element name="properties">
      <xsd:complexType>
        <xsd:sequence>
          <xsd:element name="documentManagement">
            <xsd:complexType>
              <xsd:all>
                <xsd:element ref="ns2:MediaServiceMetadata" minOccurs="0"/>
                <xsd:element ref="ns2:MediaServiceFastMetadata" minOccurs="0"/>
                <xsd:element ref="ns2:Handbook_x0020_A" minOccurs="0"/>
                <xsd:element ref="ns2:Tag" minOccurs="0"/>
                <xsd:element ref="ns2:Academic" minOccurs="0"/>
                <xsd:element ref="ns2:LearnTech" minOccurs="0"/>
                <xsd:element ref="ns2:BusinessSystems" minOccurs="0"/>
                <xsd:element ref="ns2:Governance" minOccurs="0"/>
                <xsd:element ref="ns2:b8j9" minOccurs="0"/>
                <xsd:element ref="ns3:TaxKeywordTaxHTField" minOccurs="0"/>
                <xsd:element ref="ns3:TaxCatchAll" minOccurs="0"/>
                <xsd:element ref="ns2:LinktoQEOFiles" minOccurs="0"/>
                <xsd:element ref="ns2:PublishedBy" minOccurs="0"/>
                <xsd:element ref="ns2:ExpirationDate" minOccurs="0"/>
                <xsd:element ref="ns2:RemovalDate"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8c6938-2564-4e1d-941d-2b17f9c4d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Handbook_x0020_A" ma:index="10" nillable="true" ma:displayName="Folder" ma:format="Dropdown" ma:internalName="Handbook_x0020_A">
      <xsd:simpleType>
        <xsd:restriction base="dms:Text">
          <xsd:maxLength value="255"/>
        </xsd:restriction>
      </xsd:simpleType>
    </xsd:element>
    <xsd:element name="Tag" ma:index="11" nillable="true" ma:displayName="Tag" ma:format="Dropdown" ma:internalName="Tag">
      <xsd:complexType>
        <xsd:complexContent>
          <xsd:extension base="dms:MultiChoice">
            <xsd:sequence>
              <xsd:element name="Value" maxOccurs="unbounded" minOccurs="0" nillable="true">
                <xsd:simpleType>
                  <xsd:restriction base="dms:Choice">
                    <xsd:enumeration value="AcademicAppeals"/>
                    <xsd:enumeration value="AcademicDevelopment"/>
                    <xsd:enumeration value="AcademicMisconduct"/>
                    <xsd:enumeration value="AcademicRegulations"/>
                    <xsd:enumeration value="AcaRegsSubComMinutes"/>
                    <xsd:enumeration value="AFHEA"/>
                    <xsd:enumeration value="AFL"/>
                    <xsd:enumeration value="Almanac"/>
                    <xsd:enumeration value="ASQACMinutes"/>
                    <xsd:enumeration value="AssessmentBoards"/>
                    <xsd:enumeration value="AssessmentPolicy"/>
                    <xsd:enumeration value="AssessmentStaffGuidance"/>
                    <xsd:enumeration value="AssessmentStudentGuidance"/>
                    <xsd:enumeration value="AssessmentTemplate"/>
                    <xsd:enumeration value="Blackboard"/>
                    <xsd:enumeration value="BusinessSystems"/>
                    <xsd:enumeration value="Council"/>
                    <xsd:enumeration value="DigitalSkills"/>
                    <xsd:enumeration value="eAssessment"/>
                    <xsd:enumeration value="FDOL"/>
                    <xsd:enumeration value="FitnessToPractise"/>
                    <xsd:enumeration value="FitnessToStudy"/>
                    <xsd:enumeration value="Handbook G"/>
                    <xsd:enumeration value="Handbook H"/>
                    <xsd:enumeration value="HandbookA"/>
                    <xsd:enumeration value="HandbookB"/>
                    <xsd:enumeration value="HandbookC"/>
                    <xsd:enumeration value="HandbookD"/>
                    <xsd:enumeration value="HandbookE"/>
                    <xsd:enumeration value="HandbookF"/>
                    <xsd:enumeration value="PGCAP"/>
                    <xsd:enumeration value="PMEP"/>
                    <xsd:enumeration value="ProgApp"/>
                    <xsd:enumeration value="Risk"/>
                    <xsd:enumeration value="SalfordCurriculum+"/>
                    <xsd:enumeration value="SELTECMinutes"/>
                    <xsd:enumeration value="Senate"/>
                    <xsd:enumeration value="SenateMinutes"/>
                    <xsd:enumeration value="StudentComplaint"/>
                    <xsd:enumeration value="StudentDisciplinaryProcedure"/>
                    <xsd:enumeration value="StudentEngagement"/>
                    <xsd:enumeration value="StudentPregnancy"/>
                    <xsd:enumeration value="Teams"/>
                    <xsd:enumeration value="Turnitin"/>
                    <xsd:enumeration value="Wakelet"/>
                    <xsd:enumeration value="InformationGovernance"/>
                  </xsd:restriction>
                </xsd:simpleType>
              </xsd:element>
            </xsd:sequence>
          </xsd:extension>
        </xsd:complexContent>
      </xsd:complexType>
    </xsd:element>
    <xsd:element name="Academic" ma:index="12" nillable="true" ma:displayName="Academic" ma:format="Dropdown" ma:internalName="Academic">
      <xsd:simpleType>
        <xsd:restriction base="dms:Choice">
          <xsd:enumeration value="AFHEA"/>
          <xsd:enumeration value="FHEA"/>
          <xsd:enumeration value="SFHEA"/>
          <xsd:enumeration value="PFHEA"/>
          <xsd:enumeration value="ICZ1"/>
          <xsd:enumeration value="ICZ2"/>
          <xsd:enumeration value="ICZ3"/>
          <xsd:enumeration value="ICZ4"/>
          <xsd:enumeration value="ICZ5"/>
          <xsd:enumeration value="ICZ6"/>
          <xsd:enumeration value="ICZ7"/>
          <xsd:enumeration value="ICZ8"/>
          <xsd:enumeration value="ICZ9"/>
          <xsd:enumeration value="ICZ10"/>
          <xsd:enumeration value="PGCAP"/>
        </xsd:restriction>
      </xsd:simpleType>
    </xsd:element>
    <xsd:element name="LearnTech" ma:index="13" nillable="true" ma:displayName="LearnTech" ma:format="Dropdown" ma:internalName="LearnTech">
      <xsd:simpleType>
        <xsd:restriction base="dms:Choice">
          <xsd:enumeration value="Wakelet"/>
          <xsd:enumeration value="Turnitin"/>
          <xsd:enumeration value="Blackboard"/>
        </xsd:restriction>
      </xsd:simpleType>
    </xsd:element>
    <xsd:element name="BusinessSystems" ma:index="14" nillable="true" ma:displayName="BusinessSystems" ma:format="Dropdown" ma:internalName="BusinessSystems">
      <xsd:simpleType>
        <xsd:restriction base="dms:Choice">
          <xsd:enumeration value="Choice 1"/>
          <xsd:enumeration value="Choice 2"/>
          <xsd:enumeration value="Choice 3"/>
        </xsd:restriction>
      </xsd:simpleType>
    </xsd:element>
    <xsd:element name="Governance" ma:index="15" nillable="true" ma:displayName="FreeTag" ma:format="Dropdown" ma:internalName="Governance">
      <xsd:simpleType>
        <xsd:restriction base="dms:Text">
          <xsd:maxLength value="255"/>
        </xsd:restriction>
      </xsd:simpleType>
    </xsd:element>
    <xsd:element name="b8j9" ma:index="16" nillable="true" ma:displayName="Text" ma:internalName="b8j9">
      <xsd:simpleType>
        <xsd:restriction base="dms:Text"/>
      </xsd:simpleType>
    </xsd:element>
    <xsd:element name="LinktoQEOFiles" ma:index="20" nillable="true" ma:displayName="Link to QEO Files" ma:format="Hyperlink" ma:internalName="LinktoQEOFiles">
      <xsd:complexType>
        <xsd:complexContent>
          <xsd:extension base="dms:URL">
            <xsd:sequence>
              <xsd:element name="Url" type="dms:ValidUrl" minOccurs="0" nillable="true"/>
              <xsd:element name="Description" type="xsd:string" nillable="true"/>
            </xsd:sequence>
          </xsd:extension>
        </xsd:complexContent>
      </xsd:complexType>
    </xsd:element>
    <xsd:element name="PublishedBy" ma:index="21" nillable="true" ma:displayName="Published By" ma:format="Dropdown" ma:list="UserInfo" ma:SharePointGroup="0" ma:internalName="Publish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pirationDate" ma:index="22" nillable="true" ma:displayName="Expiration Date" ma:description="This is the date it will be removed from hubs/websites" ma:format="DateOnly" ma:internalName="ExpirationDate">
      <xsd:simpleType>
        <xsd:restriction base="dms:DateTime"/>
      </xsd:simpleType>
    </xsd:element>
    <xsd:element name="RemovalDate" ma:index="23" nillable="true" ma:displayName="Removal Date" ma:description="This is the date the file will be unpublished- direct links will no longer work. The file will still be in QEO_files" ma:format="DateOnly" ma:internalName="RemovalDate">
      <xsd:simpleType>
        <xsd:restriction base="dms:DateTime"/>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element name="MediaServiceAutoTags" ma:index="28" nillable="true" ma:displayName="Tags" ma:internalName="MediaServiceAutoTags" ma:readOnly="true">
      <xsd:simpleType>
        <xsd:restriction base="dms:Text"/>
      </xsd:simpleType>
    </xsd:element>
    <xsd:element name="MediaServiceOCR" ma:index="29" nillable="true" ma:displayName="Extracted Text" ma:internalName="MediaServiceOCR" ma:readOnly="true">
      <xsd:simpleType>
        <xsd:restriction base="dms:Note">
          <xsd:maxLength value="255"/>
        </xsd:restriction>
      </xsd:simpleType>
    </xsd:element>
    <xsd:element name="MediaServiceGenerationTime" ma:index="30" nillable="true" ma:displayName="MediaServiceGenerationTime" ma:hidden="true" ma:internalName="MediaServiceGenerationTime" ma:readOnly="true">
      <xsd:simpleType>
        <xsd:restriction base="dms:Text"/>
      </xsd:simpleType>
    </xsd:element>
    <xsd:element name="MediaServiceEventHashCode" ma:index="31" nillable="true" ma:displayName="MediaServiceEventHashCode" ma:hidden="true" ma:internalName="MediaServiceEventHashCode" ma:readOnly="true">
      <xsd:simpleType>
        <xsd:restriction base="dms:Text"/>
      </xsd:simpleType>
    </xsd:element>
    <xsd:element name="MediaServiceDateTaken" ma:index="32" nillable="true" ma:displayName="MediaServiceDateTaken" ma:hidden="true" ma:internalName="MediaServiceDateTaken" ma:readOnly="true">
      <xsd:simpleType>
        <xsd:restriction base="dms:Text"/>
      </xsd:simpleType>
    </xsd:element>
    <xsd:element name="MediaLengthInSeconds" ma:index="3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8dc116-cff3-428d-8994-f4d1cd1ba89c" elementFormDefault="qualified">
    <xsd:import namespace="http://schemas.microsoft.com/office/2006/documentManagement/types"/>
    <xsd:import namespace="http://schemas.microsoft.com/office/infopath/2007/PartnerControls"/>
    <xsd:element name="TaxKeywordTaxHTField" ma:index="18" nillable="true" ma:taxonomy="true" ma:internalName="TaxKeywordTaxHTField" ma:taxonomyFieldName="TaxKeyword" ma:displayName="Enterprise Keywords" ma:fieldId="{23f27201-bee3-471e-b2e7-b64fd8b7ca38}" ma:taxonomyMulti="true" ma:sspId="455a916c-60c0-429d-b8ec-23e3988ff0ee" ma:termSetId="00000000-0000-0000-0000-000000000000" ma:anchorId="00000000-0000-0000-0000-000000000000" ma:open="true" ma:isKeyword="true">
      <xsd:complexType>
        <xsd:sequence>
          <xsd:element ref="pc:Terms" minOccurs="0" maxOccurs="1"/>
        </xsd:sequence>
      </xsd:complexType>
    </xsd:element>
    <xsd:element name="TaxCatchAll" ma:index="19" nillable="true" ma:displayName="Taxonomy Catch All Column" ma:hidden="true" ma:list="{7a128937-6e33-4884-81a9-fe7362f53a0e}" ma:internalName="TaxCatchAll" ma:showField="CatchAllData" ma:web="648dc116-cff3-428d-8994-f4d1cd1ba89c">
      <xsd:complexType>
        <xsd:complexContent>
          <xsd:extension base="dms:MultiChoiceLookup">
            <xsd:sequence>
              <xsd:element name="Value" type="dms:Lookup" maxOccurs="unbounded" minOccurs="0" nillable="true"/>
            </xsd:sequence>
          </xsd:extension>
        </xsd:complexContent>
      </xsd:complexType>
    </xsd:element>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earnTech xmlns="1c8c6938-2564-4e1d-941d-2b17f9c4db70" xsi:nil="true"/>
    <TaxKeywordTaxHTField xmlns="648dc116-cff3-428d-8994-f4d1cd1ba89c">
      <Terms xmlns="http://schemas.microsoft.com/office/infopath/2007/PartnerControls">
        <TermInfo xmlns="http://schemas.microsoft.com/office/infopath/2007/PartnerControls">
          <TermName xmlns="http://schemas.microsoft.com/office/infopath/2007/PartnerControls">BA Design</TermName>
          <TermId xmlns="http://schemas.microsoft.com/office/infopath/2007/PartnerControls">f875b0b6-7ab0-4bcd-9658-70111e1ed79c</TermId>
        </TermInfo>
      </Terms>
    </TaxKeywordTaxHTField>
    <LinktoQEOFiles xmlns="1c8c6938-2564-4e1d-941d-2b17f9c4db70">
      <Url xsi:nil="true"/>
      <Description xsi:nil="true"/>
    </LinktoQEOFiles>
    <Handbook_x0020_A xmlns="1c8c6938-2564-4e1d-941d-2b17f9c4db70" xsi:nil="true"/>
    <RemovalDate xmlns="1c8c6938-2564-4e1d-941d-2b17f9c4db70" xsi:nil="true"/>
    <Tag xmlns="1c8c6938-2564-4e1d-941d-2b17f9c4db70">
      <Value>AssessmentTemplate</Value>
    </Tag>
    <PublishedBy xmlns="1c8c6938-2564-4e1d-941d-2b17f9c4db70">
      <UserInfo>
        <DisplayName/>
        <AccountId xsi:nil="true"/>
        <AccountType/>
      </UserInfo>
    </PublishedBy>
    <Academic xmlns="1c8c6938-2564-4e1d-941d-2b17f9c4db70" xsi:nil="true"/>
    <ExpirationDate xmlns="1c8c6938-2564-4e1d-941d-2b17f9c4db70" xsi:nil="true"/>
    <BusinessSystems xmlns="1c8c6938-2564-4e1d-941d-2b17f9c4db70" xsi:nil="true"/>
    <b8j9 xmlns="1c8c6938-2564-4e1d-941d-2b17f9c4db70" xsi:nil="true"/>
    <TaxCatchAll xmlns="648dc116-cff3-428d-8994-f4d1cd1ba89c">
      <Value>3</Value>
    </TaxCatchAll>
    <Governance xmlns="1c8c6938-2564-4e1d-941d-2b17f9c4db70" xsi:nil="true"/>
  </documentManagement>
</p:properties>
</file>

<file path=customXml/itemProps1.xml><?xml version="1.0" encoding="utf-8"?>
<ds:datastoreItem xmlns:ds="http://schemas.openxmlformats.org/officeDocument/2006/customXml" ds:itemID="{8A361E46-0CA6-45F5-8D2F-D559FBD9602D}">
  <ds:schemaRefs>
    <ds:schemaRef ds:uri="http://schemas.openxmlformats.org/officeDocument/2006/bibliography"/>
  </ds:schemaRefs>
</ds:datastoreItem>
</file>

<file path=customXml/itemProps2.xml><?xml version="1.0" encoding="utf-8"?>
<ds:datastoreItem xmlns:ds="http://schemas.openxmlformats.org/officeDocument/2006/customXml" ds:itemID="{B73B57F6-E795-41B7-AD02-A80DB31646DB}">
  <ds:schemaRefs>
    <ds:schemaRef ds:uri="http://schemas.microsoft.com/sharepoint/v3/contenttype/forms"/>
  </ds:schemaRefs>
</ds:datastoreItem>
</file>

<file path=customXml/itemProps3.xml><?xml version="1.0" encoding="utf-8"?>
<ds:datastoreItem xmlns:ds="http://schemas.openxmlformats.org/officeDocument/2006/customXml" ds:itemID="{87F7C8FA-0418-4981-A05F-869C922C0B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8c6938-2564-4e1d-941d-2b17f9c4db70"/>
    <ds:schemaRef ds:uri="648dc116-cff3-428d-8994-f4d1cd1ba8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3937199-908D-4997-93BE-A32FCC605C0B}">
  <ds:schemaRefs>
    <ds:schemaRef ds:uri="http://schemas.microsoft.com/office/2006/metadata/properties"/>
    <ds:schemaRef ds:uri="http://schemas.microsoft.com/office/infopath/2007/PartnerControls"/>
    <ds:schemaRef ds:uri="1c8c6938-2564-4e1d-941d-2b17f9c4db70"/>
    <ds:schemaRef ds:uri="648dc116-cff3-428d-8994-f4d1cd1ba89c"/>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7</Pages>
  <Words>1535</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Assessment Information/Brief</vt:lpstr>
    </vt:vector>
  </TitlesOfParts>
  <Company>University of Salford</Company>
  <LinksUpToDate>false</LinksUpToDate>
  <CharactersWithSpaces>10271</CharactersWithSpaces>
  <SharedDoc>false</SharedDoc>
  <HLinks>
    <vt:vector size="24" baseType="variant">
      <vt:variant>
        <vt:i4>8061052</vt:i4>
      </vt:variant>
      <vt:variant>
        <vt:i4>9</vt:i4>
      </vt:variant>
      <vt:variant>
        <vt:i4>0</vt:i4>
      </vt:variant>
      <vt:variant>
        <vt:i4>5</vt:i4>
      </vt:variant>
      <vt:variant>
        <vt:lpwstr>https://www.salford.ac.uk/askus/admin-essentials/personal-mitigating-circumstances</vt:lpwstr>
      </vt:variant>
      <vt:variant>
        <vt:lpwstr/>
      </vt:variant>
      <vt:variant>
        <vt:i4>2687087</vt:i4>
      </vt:variant>
      <vt:variant>
        <vt:i4>6</vt:i4>
      </vt:variant>
      <vt:variant>
        <vt:i4>0</vt:i4>
      </vt:variant>
      <vt:variant>
        <vt:i4>5</vt:i4>
      </vt:variant>
      <vt:variant>
        <vt:lpwstr>https://www.salford.ac.uk/library/skills-for-learning/academic-skills/making-most-feedback</vt:lpwstr>
      </vt:variant>
      <vt:variant>
        <vt:lpwstr/>
      </vt:variant>
      <vt:variant>
        <vt:i4>65537</vt:i4>
      </vt:variant>
      <vt:variant>
        <vt:i4>3</vt:i4>
      </vt:variant>
      <vt:variant>
        <vt:i4>0</vt:i4>
      </vt:variant>
      <vt:variant>
        <vt:i4>5</vt:i4>
      </vt:variant>
      <vt:variant>
        <vt:lpwstr>https://www.salford.ac.uk/library/skills-for-learning</vt:lpwstr>
      </vt:variant>
      <vt:variant>
        <vt:lpwstr/>
      </vt:variant>
      <vt:variant>
        <vt:i4>6422581</vt:i4>
      </vt:variant>
      <vt:variant>
        <vt:i4>0</vt:i4>
      </vt:variant>
      <vt:variant>
        <vt:i4>0</vt:i4>
      </vt:variant>
      <vt:variant>
        <vt:i4>5</vt:i4>
      </vt:variant>
      <vt:variant>
        <vt:lpwstr>http://www.askus.salford.ac.uk/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Information/Brief</dc:title>
  <dc:subject/>
  <dc:creator>Morriss Matthew</dc:creator>
  <cp:keywords>BA Design</cp:keywords>
  <dc:description>Not to be reused without permission. © University of Salford 2016.</dc:description>
  <cp:lastModifiedBy>Ian Drumm</cp:lastModifiedBy>
  <cp:revision>100</cp:revision>
  <cp:lastPrinted>2018-07-02T21:17:00Z</cp:lastPrinted>
  <dcterms:created xsi:type="dcterms:W3CDTF">2021-09-06T16:00:00Z</dcterms:created>
  <dcterms:modified xsi:type="dcterms:W3CDTF">2021-11-25T10:07:00Z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0x0101000268D63D9B68A2428762ACDD27590527</vt:lpwstr>
  </property>
  <property fmtid="{D5CDD505-2E9C-101B-9397-08002B2CF9AE}" pid="3" name="Order">
    <vt:r8>84400</vt:r8>
  </property>
  <property fmtid="{D5CDD505-2E9C-101B-9397-08002B2CF9AE}" pid="4" name="TaxKeyword">
    <vt:lpwstr>3;#BA Design|f875b0b6-7ab0-4bcd-9658-70111e1ed79c</vt:lpwstr>
  </property>
</Properties>
</file>